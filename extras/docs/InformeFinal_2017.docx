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abs>
          <w:tab w:val="left" w:pos="80"/>
        </w:tabs>
        <w:contextualSpacing w:val="0"/>
        <w:jc w:val="center"/>
        <w:rPr>
          <w:b w:val="1"/>
          <w:sz w:val="24"/>
          <w:szCs w:val="24"/>
        </w:rPr>
      </w:pPr>
      <w:bookmarkStart w:colFirst="0" w:colLast="0" w:name="_gjdgxs" w:id="0"/>
      <w:bookmarkEnd w:id="0"/>
      <w:r w:rsidDel="00000000" w:rsidR="00000000" w:rsidRPr="00000000">
        <w:drawing>
          <wp:inline distB="0" distT="0" distL="0" distR="0">
            <wp:extent cx="2790825" cy="1790700"/>
            <wp:effectExtent b="0" l="0" r="0" t="0"/>
            <wp:docPr descr="L:\logo\logo uts TRANSPARENCIA.png" id="9" name="image20.png"/>
            <a:graphic>
              <a:graphicData uri="http://schemas.openxmlformats.org/drawingml/2006/picture">
                <pic:pic>
                  <pic:nvPicPr>
                    <pic:cNvPr descr="L:\logo\logo uts TRANSPARENCIA.png" id="0" name="image20.png"/>
                    <pic:cNvPicPr preferRelativeResize="0"/>
                  </pic:nvPicPr>
                  <pic:blipFill>
                    <a:blip r:embed="rId5"/>
                    <a:srcRect b="0" l="0" r="0" t="0"/>
                    <a:stretch>
                      <a:fillRect/>
                    </a:stretch>
                  </pic:blipFill>
                  <pic:spPr>
                    <a:xfrm>
                      <a:off x="0" y="0"/>
                      <a:ext cx="2790825" cy="1790700"/>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left" w:pos="80"/>
        </w:tabs>
        <w:contextualSpacing w:val="0"/>
        <w:jc w:val="center"/>
        <w:rPr>
          <w:b w:val="1"/>
          <w:sz w:val="24"/>
          <w:szCs w:val="24"/>
        </w:rPr>
      </w:pPr>
      <w:r w:rsidDel="00000000" w:rsidR="00000000" w:rsidRPr="00000000">
        <w:rPr>
          <w:rtl w:val="0"/>
        </w:rPr>
      </w:r>
    </w:p>
    <w:p w:rsidR="00000000" w:rsidDel="00000000" w:rsidP="00000000" w:rsidRDefault="00000000" w:rsidRPr="00000000">
      <w:pPr>
        <w:pBdr/>
        <w:tabs>
          <w:tab w:val="left" w:pos="80"/>
        </w:tabs>
        <w:contextualSpacing w:val="0"/>
        <w:jc w:val="center"/>
        <w:rPr>
          <w:b w:val="1"/>
          <w:sz w:val="24"/>
          <w:szCs w:val="24"/>
        </w:rPr>
      </w:pPr>
      <w:r w:rsidDel="00000000" w:rsidR="00000000" w:rsidRPr="00000000">
        <w:rPr>
          <w:rtl w:val="0"/>
        </w:rPr>
      </w:r>
    </w:p>
    <w:p w:rsidR="00000000" w:rsidDel="00000000" w:rsidP="00000000" w:rsidRDefault="00000000" w:rsidRPr="00000000">
      <w:pPr>
        <w:pBdr/>
        <w:tabs>
          <w:tab w:val="left" w:pos="80"/>
        </w:tabs>
        <w:contextualSpacing w:val="0"/>
        <w:jc w:val="center"/>
        <w:rPr>
          <w:b w:val="1"/>
          <w:sz w:val="24"/>
          <w:szCs w:val="24"/>
        </w:rPr>
      </w:pPr>
      <w:r w:rsidDel="00000000" w:rsidR="00000000" w:rsidRPr="00000000">
        <w:rPr>
          <w:b w:val="1"/>
          <w:sz w:val="24"/>
          <w:szCs w:val="24"/>
          <w:rtl w:val="0"/>
        </w:rPr>
        <w:t xml:space="preserve">TÍTULO DEL TRABAJO DE GRADO</w:t>
      </w:r>
    </w:p>
    <w:p w:rsidR="00000000" w:rsidDel="00000000" w:rsidP="00000000" w:rsidRDefault="00000000" w:rsidRPr="00000000">
      <w:pPr>
        <w:pBdr/>
        <w:tabs>
          <w:tab w:val="left" w:pos="80"/>
        </w:tabs>
        <w:spacing w:before="60" w:line="360" w:lineRule="auto"/>
        <w:contextualSpacing w:val="0"/>
        <w:jc w:val="center"/>
        <w:rPr>
          <w:sz w:val="24"/>
          <w:szCs w:val="24"/>
        </w:rPr>
      </w:pPr>
      <w:r w:rsidDel="00000000" w:rsidR="00000000" w:rsidRPr="00000000">
        <w:rPr>
          <w:sz w:val="24"/>
          <w:szCs w:val="24"/>
          <w:rtl w:val="0"/>
        </w:rPr>
        <w:t xml:space="preserve">APLICACIÓN WEB PARA EL REGISTRO DE ACTIVIDADES Y PRODUCTOS DE CONFORMIDAD CON EL FORMATO RDC- 54 DE LAS UNIDADES TECNOLÓGICAS DE SANTANDER</w:t>
      </w:r>
    </w:p>
    <w:p w:rsidR="00000000" w:rsidDel="00000000" w:rsidP="00000000" w:rsidRDefault="00000000" w:rsidRPr="00000000">
      <w:pPr>
        <w:pBdr/>
        <w:tabs>
          <w:tab w:val="left" w:pos="80"/>
        </w:tabs>
        <w:ind w:left="708" w:hanging="708"/>
        <w:contextualSpacing w:val="0"/>
        <w:jc w:val="center"/>
        <w:rPr>
          <w:b w:val="1"/>
          <w:sz w:val="24"/>
          <w:szCs w:val="24"/>
        </w:rPr>
      </w:pPr>
      <w:r w:rsidDel="00000000" w:rsidR="00000000" w:rsidRPr="00000000">
        <w:rPr>
          <w:rtl w:val="0"/>
        </w:rPr>
      </w:r>
    </w:p>
    <w:p w:rsidR="00000000" w:rsidDel="00000000" w:rsidP="00000000" w:rsidRDefault="00000000" w:rsidRPr="00000000">
      <w:pPr>
        <w:pBdr/>
        <w:tabs>
          <w:tab w:val="left" w:pos="80"/>
        </w:tabs>
        <w:ind w:left="708" w:hanging="708"/>
        <w:contextualSpacing w:val="0"/>
        <w:jc w:val="center"/>
        <w:rPr>
          <w:b w:val="1"/>
          <w:sz w:val="24"/>
          <w:szCs w:val="24"/>
        </w:rPr>
      </w:pPr>
      <w:r w:rsidDel="00000000" w:rsidR="00000000" w:rsidRPr="00000000">
        <w:rPr>
          <w:rtl w:val="0"/>
        </w:rPr>
      </w:r>
    </w:p>
    <w:p w:rsidR="00000000" w:rsidDel="00000000" w:rsidP="00000000" w:rsidRDefault="00000000" w:rsidRPr="00000000">
      <w:pPr>
        <w:pBdr/>
        <w:tabs>
          <w:tab w:val="left" w:pos="80"/>
        </w:tabs>
        <w:ind w:left="708" w:hanging="708"/>
        <w:contextualSpacing w:val="0"/>
        <w:jc w:val="center"/>
        <w:rPr>
          <w:b w:val="1"/>
          <w:sz w:val="24"/>
          <w:szCs w:val="24"/>
        </w:rPr>
      </w:pPr>
      <w:r w:rsidDel="00000000" w:rsidR="00000000" w:rsidRPr="00000000">
        <w:rPr>
          <w:rtl w:val="0"/>
        </w:rPr>
      </w:r>
    </w:p>
    <w:p w:rsidR="00000000" w:rsidDel="00000000" w:rsidP="00000000" w:rsidRDefault="00000000" w:rsidRPr="00000000">
      <w:pPr>
        <w:pBdr/>
        <w:tabs>
          <w:tab w:val="left" w:pos="80"/>
        </w:tabs>
        <w:ind w:left="708" w:hanging="708"/>
        <w:contextualSpacing w:val="0"/>
        <w:jc w:val="center"/>
        <w:rPr>
          <w:b w:val="1"/>
          <w:sz w:val="24"/>
          <w:szCs w:val="24"/>
        </w:rPr>
      </w:pPr>
      <w:r w:rsidDel="00000000" w:rsidR="00000000" w:rsidRPr="00000000">
        <w:rPr>
          <w:rtl w:val="0"/>
        </w:rPr>
      </w:r>
    </w:p>
    <w:p w:rsidR="00000000" w:rsidDel="00000000" w:rsidP="00000000" w:rsidRDefault="00000000" w:rsidRPr="00000000">
      <w:pPr>
        <w:pBdr/>
        <w:tabs>
          <w:tab w:val="left" w:pos="80"/>
        </w:tabs>
        <w:ind w:left="708" w:hanging="708"/>
        <w:contextualSpacing w:val="0"/>
        <w:jc w:val="center"/>
        <w:rPr>
          <w:b w:val="1"/>
          <w:sz w:val="24"/>
          <w:szCs w:val="24"/>
        </w:rPr>
      </w:pPr>
      <w:r w:rsidDel="00000000" w:rsidR="00000000" w:rsidRPr="00000000">
        <w:rPr>
          <w:rtl w:val="0"/>
        </w:rPr>
      </w:r>
    </w:p>
    <w:p w:rsidR="00000000" w:rsidDel="00000000" w:rsidP="00000000" w:rsidRDefault="00000000" w:rsidRPr="00000000">
      <w:pPr>
        <w:pBdr/>
        <w:tabs>
          <w:tab w:val="left" w:pos="80"/>
        </w:tabs>
        <w:ind w:left="708" w:hanging="708"/>
        <w:contextualSpacing w:val="0"/>
        <w:jc w:val="center"/>
        <w:rPr>
          <w:b w:val="1"/>
          <w:sz w:val="24"/>
          <w:szCs w:val="24"/>
        </w:rPr>
      </w:pPr>
      <w:r w:rsidDel="00000000" w:rsidR="00000000" w:rsidRPr="00000000">
        <w:rPr>
          <w:rtl w:val="0"/>
        </w:rPr>
      </w:r>
    </w:p>
    <w:p w:rsidR="00000000" w:rsidDel="00000000" w:rsidP="00000000" w:rsidRDefault="00000000" w:rsidRPr="00000000">
      <w:pPr>
        <w:pBdr/>
        <w:tabs>
          <w:tab w:val="left" w:pos="80"/>
        </w:tabs>
        <w:ind w:left="708" w:hanging="708"/>
        <w:contextualSpacing w:val="0"/>
        <w:jc w:val="center"/>
        <w:rPr>
          <w:b w:val="1"/>
          <w:sz w:val="24"/>
          <w:szCs w:val="24"/>
        </w:rPr>
      </w:pPr>
      <w:r w:rsidDel="00000000" w:rsidR="00000000" w:rsidRPr="00000000">
        <w:rPr>
          <w:b w:val="1"/>
          <w:sz w:val="24"/>
          <w:szCs w:val="24"/>
          <w:rtl w:val="0"/>
        </w:rPr>
        <w:t xml:space="preserve">AUTORES</w:t>
      </w:r>
    </w:p>
    <w:p w:rsidR="00000000" w:rsidDel="00000000" w:rsidP="00000000" w:rsidRDefault="00000000" w:rsidRPr="00000000">
      <w:pPr>
        <w:pBdr/>
        <w:tabs>
          <w:tab w:val="left" w:pos="80"/>
        </w:tabs>
        <w:contextualSpacing w:val="0"/>
        <w:jc w:val="center"/>
        <w:rPr>
          <w:sz w:val="24"/>
          <w:szCs w:val="24"/>
        </w:rPr>
      </w:pPr>
      <w:r w:rsidDel="00000000" w:rsidR="00000000" w:rsidRPr="00000000">
        <w:rPr>
          <w:sz w:val="24"/>
          <w:szCs w:val="24"/>
          <w:rtl w:val="0"/>
        </w:rPr>
        <w:t xml:space="preserve">Sandy Pauline Cala Sanguino - 1098773314</w:t>
      </w:r>
    </w:p>
    <w:p w:rsidR="00000000" w:rsidDel="00000000" w:rsidP="00000000" w:rsidRDefault="00000000" w:rsidRPr="00000000">
      <w:pPr>
        <w:pBdr/>
        <w:tabs>
          <w:tab w:val="left" w:pos="80"/>
        </w:tabs>
        <w:contextualSpacing w:val="0"/>
        <w:jc w:val="center"/>
        <w:rPr>
          <w:sz w:val="24"/>
          <w:szCs w:val="24"/>
        </w:rPr>
      </w:pPr>
      <w:r w:rsidDel="00000000" w:rsidR="00000000" w:rsidRPr="00000000">
        <w:rPr>
          <w:sz w:val="24"/>
          <w:szCs w:val="24"/>
          <w:rtl w:val="0"/>
        </w:rPr>
        <w:t xml:space="preserve">Elkin Giovanny Murillo Quintana - 1098662091</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tabs>
          <w:tab w:val="left" w:pos="80"/>
        </w:tabs>
        <w:ind w:left="708" w:hanging="708"/>
        <w:contextualSpacing w:val="0"/>
        <w:jc w:val="center"/>
        <w:rPr>
          <w:b w:val="1"/>
          <w:sz w:val="24"/>
          <w:szCs w:val="24"/>
        </w:rPr>
      </w:pPr>
      <w:r w:rsidDel="00000000" w:rsidR="00000000" w:rsidRPr="00000000">
        <w:rPr>
          <w:rtl w:val="0"/>
        </w:rPr>
      </w:r>
    </w:p>
    <w:p w:rsidR="00000000" w:rsidDel="00000000" w:rsidP="00000000" w:rsidRDefault="00000000" w:rsidRPr="00000000">
      <w:pPr>
        <w:pBdr/>
        <w:tabs>
          <w:tab w:val="left" w:pos="80"/>
        </w:tabs>
        <w:ind w:left="708" w:hanging="708"/>
        <w:contextualSpacing w:val="0"/>
        <w:jc w:val="center"/>
        <w:rPr>
          <w:b w:val="1"/>
          <w:sz w:val="24"/>
          <w:szCs w:val="24"/>
        </w:rPr>
      </w:pPr>
      <w:r w:rsidDel="00000000" w:rsidR="00000000" w:rsidRPr="00000000">
        <w:rPr>
          <w:rtl w:val="0"/>
        </w:rPr>
      </w:r>
    </w:p>
    <w:p w:rsidR="00000000" w:rsidDel="00000000" w:rsidP="00000000" w:rsidRDefault="00000000" w:rsidRPr="00000000">
      <w:pPr>
        <w:pBdr/>
        <w:tabs>
          <w:tab w:val="left" w:pos="80"/>
        </w:tabs>
        <w:ind w:left="708" w:hanging="708"/>
        <w:contextualSpacing w:val="0"/>
        <w:jc w:val="center"/>
        <w:rPr>
          <w:b w:val="1"/>
          <w:sz w:val="24"/>
          <w:szCs w:val="24"/>
        </w:rPr>
      </w:pPr>
      <w:r w:rsidDel="00000000" w:rsidR="00000000" w:rsidRPr="00000000">
        <w:rPr>
          <w:rtl w:val="0"/>
        </w:rPr>
      </w:r>
    </w:p>
    <w:p w:rsidR="00000000" w:rsidDel="00000000" w:rsidP="00000000" w:rsidRDefault="00000000" w:rsidRPr="00000000">
      <w:pPr>
        <w:pBdr/>
        <w:tabs>
          <w:tab w:val="left" w:pos="80"/>
        </w:tabs>
        <w:ind w:left="708" w:hanging="708"/>
        <w:contextualSpacing w:val="0"/>
        <w:jc w:val="center"/>
        <w:rPr>
          <w:b w:val="1"/>
          <w:sz w:val="24"/>
          <w:szCs w:val="24"/>
        </w:rPr>
      </w:pPr>
      <w:r w:rsidDel="00000000" w:rsidR="00000000" w:rsidRPr="00000000">
        <w:rPr>
          <w:b w:val="1"/>
          <w:sz w:val="24"/>
          <w:szCs w:val="24"/>
          <w:rtl w:val="0"/>
        </w:rPr>
        <w:t xml:space="preserve">UNIDADES TECNOLÓGICAS DE SANTANDER</w:t>
      </w:r>
    </w:p>
    <w:p w:rsidR="00000000" w:rsidDel="00000000" w:rsidP="00000000" w:rsidRDefault="00000000" w:rsidRPr="00000000">
      <w:pPr>
        <w:pBdr/>
        <w:tabs>
          <w:tab w:val="left" w:pos="80"/>
        </w:tabs>
        <w:ind w:left="708" w:hanging="708"/>
        <w:contextualSpacing w:val="0"/>
        <w:jc w:val="center"/>
        <w:rPr>
          <w:b w:val="1"/>
          <w:sz w:val="24"/>
          <w:szCs w:val="24"/>
        </w:rPr>
      </w:pPr>
      <w:r w:rsidDel="00000000" w:rsidR="00000000" w:rsidRPr="00000000">
        <w:rPr>
          <w:b w:val="1"/>
          <w:sz w:val="24"/>
          <w:szCs w:val="24"/>
          <w:rtl w:val="0"/>
        </w:rPr>
        <w:t xml:space="preserve">FACULTAD DE CIENCIAS NATURALES E INGENIERÍAS</w:t>
      </w:r>
    </w:p>
    <w:p w:rsidR="00000000" w:rsidDel="00000000" w:rsidP="00000000" w:rsidRDefault="00000000" w:rsidRPr="00000000">
      <w:pPr>
        <w:pBdr/>
        <w:tabs>
          <w:tab w:val="left" w:pos="80"/>
        </w:tabs>
        <w:ind w:left="708" w:hanging="708"/>
        <w:contextualSpacing w:val="0"/>
        <w:jc w:val="center"/>
        <w:rPr>
          <w:b w:val="1"/>
          <w:sz w:val="24"/>
          <w:szCs w:val="24"/>
        </w:rPr>
      </w:pPr>
      <w:r w:rsidDel="00000000" w:rsidR="00000000" w:rsidRPr="00000000">
        <w:rPr>
          <w:b w:val="1"/>
          <w:sz w:val="24"/>
          <w:szCs w:val="24"/>
          <w:rtl w:val="0"/>
        </w:rPr>
        <w:t xml:space="preserve">INGENIERÍA DE SISTEMAS</w:t>
      </w:r>
    </w:p>
    <w:p w:rsidR="00000000" w:rsidDel="00000000" w:rsidP="00000000" w:rsidRDefault="00000000" w:rsidRPr="00000000">
      <w:pPr>
        <w:pBdr/>
        <w:tabs>
          <w:tab w:val="left" w:pos="80"/>
        </w:tabs>
        <w:ind w:left="708" w:hanging="708"/>
        <w:contextualSpacing w:val="0"/>
        <w:jc w:val="center"/>
        <w:rPr>
          <w:b w:val="1"/>
          <w:sz w:val="24"/>
          <w:szCs w:val="24"/>
        </w:rPr>
      </w:pPr>
      <w:r w:rsidDel="00000000" w:rsidR="00000000" w:rsidRPr="00000000">
        <w:rPr>
          <w:b w:val="1"/>
          <w:sz w:val="24"/>
          <w:szCs w:val="24"/>
          <w:rtl w:val="0"/>
        </w:rPr>
        <w:t xml:space="preserve">BUCARAMANGA</w:t>
      </w:r>
    </w:p>
    <w:p w:rsidR="00000000" w:rsidDel="00000000" w:rsidP="00000000" w:rsidRDefault="00000000" w:rsidRPr="00000000">
      <w:pPr>
        <w:pBdr/>
        <w:tabs>
          <w:tab w:val="left" w:pos="80"/>
        </w:tabs>
        <w:ind w:left="708" w:hanging="708"/>
        <w:contextualSpacing w:val="0"/>
        <w:jc w:val="center"/>
        <w:rPr>
          <w:b w:val="1"/>
          <w:color w:val="a6a6a6"/>
          <w:sz w:val="24"/>
          <w:szCs w:val="24"/>
        </w:rPr>
      </w:pPr>
      <w:r w:rsidDel="00000000" w:rsidR="00000000" w:rsidRPr="00000000">
        <w:rPr>
          <w:b w:val="1"/>
          <w:color w:val="a6a6a6"/>
          <w:sz w:val="24"/>
          <w:szCs w:val="24"/>
          <w:rtl w:val="0"/>
        </w:rPr>
        <w:t xml:space="preserve">FECHA DE PRESENTACIÓN: DD-MM-AAAA</w:t>
      </w:r>
    </w:p>
    <w:p w:rsidR="00000000" w:rsidDel="00000000" w:rsidP="00000000" w:rsidRDefault="00000000" w:rsidRPr="00000000">
      <w:pPr>
        <w:pBdr/>
        <w:contextualSpacing w:val="0"/>
        <w:jc w:val="center"/>
        <w:rPr>
          <w:sz w:val="24"/>
          <w:szCs w:val="24"/>
        </w:rPr>
      </w:pPr>
      <w:r w:rsidDel="00000000" w:rsidR="00000000" w:rsidRPr="00000000">
        <w:drawing>
          <wp:inline distB="0" distT="0" distL="0" distR="0">
            <wp:extent cx="2171700" cy="1391661"/>
            <wp:effectExtent b="0" l="0" r="0" t="0"/>
            <wp:docPr descr="L:\logo\logo uts TRANSPARENCIA.png" id="12" name="image24.png"/>
            <a:graphic>
              <a:graphicData uri="http://schemas.openxmlformats.org/drawingml/2006/picture">
                <pic:pic>
                  <pic:nvPicPr>
                    <pic:cNvPr descr="L:\logo\logo uts TRANSPARENCIA.png" id="0" name="image24.png"/>
                    <pic:cNvPicPr preferRelativeResize="0"/>
                  </pic:nvPicPr>
                  <pic:blipFill>
                    <a:blip r:embed="rId6"/>
                    <a:srcRect b="0" l="0" r="0" t="0"/>
                    <a:stretch>
                      <a:fillRect/>
                    </a:stretch>
                  </pic:blipFill>
                  <pic:spPr>
                    <a:xfrm>
                      <a:off x="0" y="0"/>
                      <a:ext cx="2171700" cy="1391661"/>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left" w:pos="80"/>
        </w:tabs>
        <w:contextualSpacing w:val="0"/>
        <w:jc w:val="center"/>
        <w:rPr>
          <w:sz w:val="24"/>
          <w:szCs w:val="24"/>
        </w:rPr>
      </w:pPr>
      <w:r w:rsidDel="00000000" w:rsidR="00000000" w:rsidRPr="00000000">
        <w:rPr>
          <w:rtl w:val="0"/>
        </w:rPr>
      </w:r>
    </w:p>
    <w:p w:rsidR="00000000" w:rsidDel="00000000" w:rsidP="00000000" w:rsidRDefault="00000000" w:rsidRPr="00000000">
      <w:pPr>
        <w:pBdr/>
        <w:tabs>
          <w:tab w:val="left" w:pos="80"/>
        </w:tabs>
        <w:contextualSpacing w:val="0"/>
        <w:jc w:val="center"/>
        <w:rPr>
          <w:b w:val="1"/>
          <w:sz w:val="24"/>
          <w:szCs w:val="24"/>
        </w:rPr>
      </w:pPr>
      <w:r w:rsidDel="00000000" w:rsidR="00000000" w:rsidRPr="00000000">
        <w:rPr>
          <w:b w:val="1"/>
          <w:sz w:val="24"/>
          <w:szCs w:val="24"/>
          <w:rtl w:val="0"/>
        </w:rPr>
        <w:t xml:space="preserve">TÍTULO DEL TRABAJO DE GRADO</w:t>
      </w:r>
    </w:p>
    <w:p w:rsidR="00000000" w:rsidDel="00000000" w:rsidP="00000000" w:rsidRDefault="00000000" w:rsidRPr="00000000">
      <w:pPr>
        <w:pBdr/>
        <w:tabs>
          <w:tab w:val="left" w:pos="80"/>
        </w:tabs>
        <w:spacing w:before="60" w:line="360" w:lineRule="auto"/>
        <w:contextualSpacing w:val="0"/>
        <w:jc w:val="center"/>
        <w:rPr>
          <w:sz w:val="24"/>
          <w:szCs w:val="24"/>
        </w:rPr>
      </w:pPr>
      <w:r w:rsidDel="00000000" w:rsidR="00000000" w:rsidRPr="00000000">
        <w:rPr>
          <w:sz w:val="24"/>
          <w:szCs w:val="24"/>
          <w:rtl w:val="0"/>
        </w:rPr>
        <w:t xml:space="preserve">APLICACIÓN WEB PARA EL REGISTRO DE ACTIVIDADES Y PRODUCTOS DE CONFORMIDAD CON EL FORMATO RDC- 54 DE LAS UNIDADES TECNOLÓGICAS DE SANTANDER</w:t>
      </w:r>
    </w:p>
    <w:p w:rsidR="00000000" w:rsidDel="00000000" w:rsidP="00000000" w:rsidRDefault="00000000" w:rsidRPr="00000000">
      <w:pPr>
        <w:pBdr/>
        <w:tabs>
          <w:tab w:val="left" w:pos="80"/>
        </w:tabs>
        <w:contextualSpacing w:val="0"/>
        <w:jc w:val="center"/>
        <w:rPr>
          <w:color w:val="a6a6a6"/>
          <w:sz w:val="24"/>
          <w:szCs w:val="24"/>
        </w:rPr>
      </w:pPr>
      <w:r w:rsidDel="00000000" w:rsidR="00000000" w:rsidRPr="00000000">
        <w:rPr>
          <w:rtl w:val="0"/>
        </w:rPr>
      </w:r>
    </w:p>
    <w:p w:rsidR="00000000" w:rsidDel="00000000" w:rsidP="00000000" w:rsidRDefault="00000000" w:rsidRPr="00000000">
      <w:pPr>
        <w:pBdr/>
        <w:tabs>
          <w:tab w:val="left" w:pos="80"/>
        </w:tabs>
        <w:contextualSpacing w:val="0"/>
        <w:jc w:val="center"/>
        <w:rPr>
          <w:sz w:val="24"/>
          <w:szCs w:val="24"/>
        </w:rPr>
      </w:pPr>
      <w:r w:rsidDel="00000000" w:rsidR="00000000" w:rsidRPr="00000000">
        <w:rPr>
          <w:rtl w:val="0"/>
        </w:rPr>
      </w:r>
    </w:p>
    <w:p w:rsidR="00000000" w:rsidDel="00000000" w:rsidP="00000000" w:rsidRDefault="00000000" w:rsidRPr="00000000">
      <w:pPr>
        <w:pBdr/>
        <w:tabs>
          <w:tab w:val="left" w:pos="80"/>
        </w:tabs>
        <w:contextualSpacing w:val="0"/>
        <w:jc w:val="center"/>
        <w:rPr>
          <w:sz w:val="24"/>
          <w:szCs w:val="24"/>
        </w:rPr>
      </w:pPr>
      <w:r w:rsidDel="00000000" w:rsidR="00000000" w:rsidRPr="00000000">
        <w:rPr>
          <w:rtl w:val="0"/>
        </w:rPr>
      </w:r>
    </w:p>
    <w:p w:rsidR="00000000" w:rsidDel="00000000" w:rsidP="00000000" w:rsidRDefault="00000000" w:rsidRPr="00000000">
      <w:pPr>
        <w:pBdr/>
        <w:tabs>
          <w:tab w:val="left" w:pos="80"/>
        </w:tabs>
        <w:ind w:left="708" w:hanging="708"/>
        <w:contextualSpacing w:val="0"/>
        <w:jc w:val="center"/>
        <w:rPr>
          <w:b w:val="1"/>
          <w:sz w:val="24"/>
          <w:szCs w:val="24"/>
        </w:rPr>
      </w:pPr>
      <w:r w:rsidDel="00000000" w:rsidR="00000000" w:rsidRPr="00000000">
        <w:rPr>
          <w:b w:val="1"/>
          <w:sz w:val="24"/>
          <w:szCs w:val="24"/>
          <w:rtl w:val="0"/>
        </w:rPr>
        <w:t xml:space="preserve">AUTORES</w:t>
      </w:r>
    </w:p>
    <w:p w:rsidR="00000000" w:rsidDel="00000000" w:rsidP="00000000" w:rsidRDefault="00000000" w:rsidRPr="00000000">
      <w:pPr>
        <w:pBdr/>
        <w:tabs>
          <w:tab w:val="left" w:pos="80"/>
        </w:tabs>
        <w:contextualSpacing w:val="0"/>
        <w:jc w:val="center"/>
        <w:rPr>
          <w:sz w:val="24"/>
          <w:szCs w:val="24"/>
        </w:rPr>
      </w:pPr>
      <w:r w:rsidDel="00000000" w:rsidR="00000000" w:rsidRPr="00000000">
        <w:rPr>
          <w:sz w:val="24"/>
          <w:szCs w:val="24"/>
          <w:rtl w:val="0"/>
        </w:rPr>
        <w:t xml:space="preserve">Sandy Pauline Cala Sanguino - 1098773314</w:t>
      </w:r>
    </w:p>
    <w:p w:rsidR="00000000" w:rsidDel="00000000" w:rsidP="00000000" w:rsidRDefault="00000000" w:rsidRPr="00000000">
      <w:pPr>
        <w:pBdr/>
        <w:tabs>
          <w:tab w:val="left" w:pos="80"/>
        </w:tabs>
        <w:contextualSpacing w:val="0"/>
        <w:jc w:val="center"/>
        <w:rPr>
          <w:sz w:val="24"/>
          <w:szCs w:val="24"/>
        </w:rPr>
      </w:pPr>
      <w:r w:rsidDel="00000000" w:rsidR="00000000" w:rsidRPr="00000000">
        <w:rPr>
          <w:sz w:val="24"/>
          <w:szCs w:val="24"/>
          <w:rtl w:val="0"/>
        </w:rPr>
        <w:t xml:space="preserve">Elkin Giovanny Murillo Quintana - 1098662091</w:t>
      </w:r>
    </w:p>
    <w:p w:rsidR="00000000" w:rsidDel="00000000" w:rsidP="00000000" w:rsidRDefault="00000000" w:rsidRPr="00000000">
      <w:pPr>
        <w:pBdr/>
        <w:tabs>
          <w:tab w:val="left" w:pos="80"/>
        </w:tabs>
        <w:contextualSpacing w:val="0"/>
        <w:jc w:val="center"/>
        <w:rPr>
          <w:color w:val="a6a6a6"/>
          <w:sz w:val="24"/>
          <w:szCs w:val="24"/>
        </w:rPr>
      </w:pPr>
      <w:r w:rsidDel="00000000" w:rsidR="00000000" w:rsidRPr="00000000">
        <w:rPr>
          <w:rtl w:val="0"/>
        </w:rPr>
      </w:r>
    </w:p>
    <w:p w:rsidR="00000000" w:rsidDel="00000000" w:rsidP="00000000" w:rsidRDefault="00000000" w:rsidRPr="00000000">
      <w:pPr>
        <w:pBdr/>
        <w:tabs>
          <w:tab w:val="left" w:pos="80"/>
        </w:tabs>
        <w:contextualSpacing w:val="0"/>
        <w:jc w:val="center"/>
        <w:rPr>
          <w:sz w:val="24"/>
          <w:szCs w:val="24"/>
        </w:rPr>
      </w:pPr>
      <w:r w:rsidDel="00000000" w:rsidR="00000000" w:rsidRPr="00000000">
        <w:rPr>
          <w:rtl w:val="0"/>
        </w:rPr>
      </w:r>
    </w:p>
    <w:p w:rsidR="00000000" w:rsidDel="00000000" w:rsidP="00000000" w:rsidRDefault="00000000" w:rsidRPr="00000000">
      <w:pPr>
        <w:pBdr/>
        <w:tabs>
          <w:tab w:val="left" w:pos="80"/>
        </w:tabs>
        <w:contextualSpacing w:val="0"/>
        <w:jc w:val="center"/>
        <w:rPr>
          <w:sz w:val="24"/>
          <w:szCs w:val="24"/>
        </w:rPr>
      </w:pPr>
      <w:r w:rsidDel="00000000" w:rsidR="00000000" w:rsidRPr="00000000">
        <w:rPr>
          <w:rtl w:val="0"/>
        </w:rPr>
      </w:r>
    </w:p>
    <w:p w:rsidR="00000000" w:rsidDel="00000000" w:rsidP="00000000" w:rsidRDefault="00000000" w:rsidRPr="00000000">
      <w:pPr>
        <w:pStyle w:val="Title"/>
        <w:pBdr/>
        <w:contextualSpacing w:val="0"/>
        <w:rPr/>
      </w:pPr>
      <w:r w:rsidDel="00000000" w:rsidR="00000000" w:rsidRPr="00000000">
        <w:rPr>
          <w:rtl w:val="0"/>
        </w:rPr>
        <w:t xml:space="preserve">Trabajo de Grado para optar al título de</w:t>
      </w:r>
    </w:p>
    <w:p w:rsidR="00000000" w:rsidDel="00000000" w:rsidP="00000000" w:rsidRDefault="00000000" w:rsidRPr="00000000">
      <w:pPr>
        <w:pBdr/>
        <w:tabs>
          <w:tab w:val="left" w:pos="80"/>
        </w:tabs>
        <w:contextualSpacing w:val="0"/>
        <w:jc w:val="center"/>
        <w:rPr>
          <w:sz w:val="24"/>
          <w:szCs w:val="24"/>
        </w:rPr>
      </w:pPr>
      <w:r w:rsidDel="00000000" w:rsidR="00000000" w:rsidRPr="00000000">
        <w:rPr>
          <w:sz w:val="24"/>
          <w:szCs w:val="24"/>
          <w:rtl w:val="0"/>
        </w:rPr>
        <w:t xml:space="preserve">Ingeniero(a) de Sistemas</w:t>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pBdr/>
        <w:tabs>
          <w:tab w:val="left" w:pos="80"/>
        </w:tabs>
        <w:contextualSpacing w:val="0"/>
        <w:jc w:val="center"/>
        <w:rPr>
          <w:b w:val="1"/>
          <w:sz w:val="24"/>
          <w:szCs w:val="24"/>
        </w:rPr>
      </w:pPr>
      <w:r w:rsidDel="00000000" w:rsidR="00000000" w:rsidRPr="00000000">
        <w:rPr>
          <w:b w:val="1"/>
          <w:sz w:val="24"/>
          <w:szCs w:val="24"/>
          <w:rtl w:val="0"/>
        </w:rPr>
        <w:t xml:space="preserve">DIRECTOR</w:t>
      </w:r>
    </w:p>
    <w:p w:rsidR="00000000" w:rsidDel="00000000" w:rsidP="00000000" w:rsidRDefault="00000000" w:rsidRPr="00000000">
      <w:pPr>
        <w:pBdr/>
        <w:tabs>
          <w:tab w:val="left" w:pos="80"/>
        </w:tabs>
        <w:contextualSpacing w:val="0"/>
        <w:jc w:val="center"/>
        <w:rPr>
          <w:sz w:val="24"/>
          <w:szCs w:val="24"/>
        </w:rPr>
      </w:pPr>
      <w:r w:rsidDel="00000000" w:rsidR="00000000" w:rsidRPr="00000000">
        <w:rPr>
          <w:sz w:val="24"/>
          <w:szCs w:val="24"/>
          <w:rtl w:val="0"/>
        </w:rPr>
        <w:t xml:space="preserve">Jaime Yesith Valencia Galvan</w:t>
      </w:r>
    </w:p>
    <w:p w:rsidR="00000000" w:rsidDel="00000000" w:rsidP="00000000" w:rsidRDefault="00000000" w:rsidRPr="00000000">
      <w:pPr>
        <w:pBdr/>
        <w:tabs>
          <w:tab w:val="left" w:pos="80"/>
        </w:tabs>
        <w:contextualSpacing w:val="0"/>
        <w:jc w:val="center"/>
        <w:rPr>
          <w:b w:val="1"/>
          <w:sz w:val="24"/>
          <w:szCs w:val="24"/>
        </w:rPr>
      </w:pPr>
      <w:r w:rsidDel="00000000" w:rsidR="00000000" w:rsidRPr="00000000">
        <w:rPr>
          <w:rtl w:val="0"/>
        </w:rPr>
      </w:r>
    </w:p>
    <w:p w:rsidR="00000000" w:rsidDel="00000000" w:rsidP="00000000" w:rsidRDefault="00000000" w:rsidRPr="00000000">
      <w:pPr>
        <w:pBdr/>
        <w:tabs>
          <w:tab w:val="left" w:pos="80"/>
        </w:tabs>
        <w:contextualSpacing w:val="0"/>
        <w:jc w:val="center"/>
        <w:rPr>
          <w:b w:val="1"/>
          <w:sz w:val="24"/>
          <w:szCs w:val="24"/>
        </w:rPr>
      </w:pPr>
      <w:r w:rsidDel="00000000" w:rsidR="00000000" w:rsidRPr="00000000">
        <w:rPr>
          <w:rtl w:val="0"/>
        </w:rPr>
      </w:r>
    </w:p>
    <w:p w:rsidR="00000000" w:rsidDel="00000000" w:rsidP="00000000" w:rsidRDefault="00000000" w:rsidRPr="00000000">
      <w:pPr>
        <w:pBdr/>
        <w:tabs>
          <w:tab w:val="left" w:pos="80"/>
        </w:tabs>
        <w:spacing w:before="60" w:line="360" w:lineRule="auto"/>
        <w:contextualSpacing w:val="0"/>
        <w:jc w:val="center"/>
        <w:rPr>
          <w:sz w:val="24"/>
          <w:szCs w:val="24"/>
        </w:rPr>
      </w:pPr>
      <w:r w:rsidDel="00000000" w:rsidR="00000000" w:rsidRPr="00000000">
        <w:rPr>
          <w:sz w:val="24"/>
          <w:szCs w:val="24"/>
          <w:rtl w:val="0"/>
        </w:rPr>
        <w:t xml:space="preserve">GRUPO DE INVESTIGACIÓN EN INGENIERÍA DEL SOFTWARE -GRIIS-</w:t>
      </w:r>
    </w:p>
    <w:p w:rsidR="00000000" w:rsidDel="00000000" w:rsidP="00000000" w:rsidRDefault="00000000" w:rsidRPr="00000000">
      <w:pPr>
        <w:pBdr/>
        <w:tabs>
          <w:tab w:val="left" w:pos="80"/>
        </w:tabs>
        <w:contextualSpacing w:val="0"/>
        <w:rPr>
          <w:b w:val="1"/>
          <w:sz w:val="24"/>
          <w:szCs w:val="24"/>
        </w:rPr>
      </w:pPr>
      <w:r w:rsidDel="00000000" w:rsidR="00000000" w:rsidRPr="00000000">
        <w:rPr>
          <w:rtl w:val="0"/>
        </w:rPr>
      </w:r>
    </w:p>
    <w:p w:rsidR="00000000" w:rsidDel="00000000" w:rsidP="00000000" w:rsidRDefault="00000000" w:rsidRPr="00000000">
      <w:pPr>
        <w:pBdr/>
        <w:tabs>
          <w:tab w:val="left" w:pos="80"/>
        </w:tabs>
        <w:ind w:left="708" w:hanging="708"/>
        <w:contextualSpacing w:val="0"/>
        <w:jc w:val="center"/>
        <w:rPr>
          <w:b w:val="1"/>
          <w:sz w:val="24"/>
          <w:szCs w:val="24"/>
        </w:rPr>
      </w:pPr>
      <w:r w:rsidDel="00000000" w:rsidR="00000000" w:rsidRPr="00000000">
        <w:rPr>
          <w:rtl w:val="0"/>
        </w:rPr>
      </w:r>
    </w:p>
    <w:p w:rsidR="00000000" w:rsidDel="00000000" w:rsidP="00000000" w:rsidRDefault="00000000" w:rsidRPr="00000000">
      <w:pPr>
        <w:pBdr/>
        <w:tabs>
          <w:tab w:val="left" w:pos="80"/>
        </w:tabs>
        <w:ind w:left="708" w:hanging="708"/>
        <w:contextualSpacing w:val="0"/>
        <w:jc w:val="center"/>
        <w:rPr>
          <w:b w:val="1"/>
          <w:sz w:val="24"/>
          <w:szCs w:val="24"/>
        </w:rPr>
      </w:pPr>
      <w:r w:rsidDel="00000000" w:rsidR="00000000" w:rsidRPr="00000000">
        <w:rPr>
          <w:b w:val="1"/>
          <w:sz w:val="24"/>
          <w:szCs w:val="24"/>
          <w:rtl w:val="0"/>
        </w:rPr>
        <w:t xml:space="preserve">UNIDADES TECNOLÓGICAS DE SANTANDER</w:t>
      </w:r>
    </w:p>
    <w:p w:rsidR="00000000" w:rsidDel="00000000" w:rsidP="00000000" w:rsidRDefault="00000000" w:rsidRPr="00000000">
      <w:pPr>
        <w:pBdr/>
        <w:tabs>
          <w:tab w:val="left" w:pos="80"/>
        </w:tabs>
        <w:ind w:left="708"/>
        <w:contextualSpacing w:val="0"/>
        <w:jc w:val="center"/>
        <w:rPr>
          <w:b w:val="1"/>
          <w:sz w:val="24"/>
          <w:szCs w:val="24"/>
        </w:rPr>
      </w:pPr>
      <w:r w:rsidDel="00000000" w:rsidR="00000000" w:rsidRPr="00000000">
        <w:rPr>
          <w:b w:val="1"/>
          <w:sz w:val="24"/>
          <w:szCs w:val="24"/>
          <w:rtl w:val="0"/>
        </w:rPr>
        <w:t xml:space="preserve">FACULTAD DE CIENCIAS NATURALES E INGENIERÍAS</w:t>
      </w:r>
    </w:p>
    <w:p w:rsidR="00000000" w:rsidDel="00000000" w:rsidP="00000000" w:rsidRDefault="00000000" w:rsidRPr="00000000">
      <w:pPr>
        <w:pBdr/>
        <w:tabs>
          <w:tab w:val="left" w:pos="80"/>
        </w:tabs>
        <w:ind w:left="708" w:hanging="708"/>
        <w:contextualSpacing w:val="0"/>
        <w:jc w:val="center"/>
        <w:rPr>
          <w:b w:val="1"/>
          <w:color w:val="a6a6a6"/>
          <w:sz w:val="24"/>
          <w:szCs w:val="24"/>
        </w:rPr>
      </w:pPr>
      <w:r w:rsidDel="00000000" w:rsidR="00000000" w:rsidRPr="00000000">
        <w:rPr>
          <w:rtl w:val="0"/>
        </w:rPr>
      </w:r>
    </w:p>
    <w:p w:rsidR="00000000" w:rsidDel="00000000" w:rsidP="00000000" w:rsidRDefault="00000000" w:rsidRPr="00000000">
      <w:pPr>
        <w:pBdr/>
        <w:tabs>
          <w:tab w:val="left" w:pos="80"/>
        </w:tabs>
        <w:ind w:left="708" w:hanging="708"/>
        <w:contextualSpacing w:val="0"/>
        <w:jc w:val="center"/>
        <w:rPr>
          <w:b w:val="1"/>
          <w:sz w:val="24"/>
          <w:szCs w:val="24"/>
        </w:rPr>
      </w:pPr>
      <w:r w:rsidDel="00000000" w:rsidR="00000000" w:rsidRPr="00000000">
        <w:rPr>
          <w:b w:val="1"/>
          <w:sz w:val="24"/>
          <w:szCs w:val="24"/>
          <w:rtl w:val="0"/>
        </w:rPr>
        <w:t xml:space="preserve">INGENIERÍA DE SISTEMAS</w:t>
      </w:r>
    </w:p>
    <w:p w:rsidR="00000000" w:rsidDel="00000000" w:rsidP="00000000" w:rsidRDefault="00000000" w:rsidRPr="00000000">
      <w:pPr>
        <w:pBdr/>
        <w:tabs>
          <w:tab w:val="left" w:pos="80"/>
        </w:tabs>
        <w:ind w:left="708" w:hanging="708"/>
        <w:contextualSpacing w:val="0"/>
        <w:jc w:val="center"/>
        <w:rPr>
          <w:b w:val="1"/>
          <w:sz w:val="24"/>
          <w:szCs w:val="24"/>
        </w:rPr>
      </w:pPr>
      <w:r w:rsidDel="00000000" w:rsidR="00000000" w:rsidRPr="00000000">
        <w:rPr>
          <w:b w:val="1"/>
          <w:sz w:val="24"/>
          <w:szCs w:val="24"/>
          <w:rtl w:val="0"/>
        </w:rPr>
        <w:t xml:space="preserve">BUCARAMANGA</w:t>
      </w:r>
    </w:p>
    <w:p w:rsidR="00000000" w:rsidDel="00000000" w:rsidP="00000000" w:rsidRDefault="00000000" w:rsidRPr="00000000">
      <w:pPr>
        <w:pBdr/>
        <w:tabs>
          <w:tab w:val="left" w:pos="80"/>
        </w:tabs>
        <w:ind w:left="708" w:hanging="708"/>
        <w:contextualSpacing w:val="0"/>
        <w:jc w:val="center"/>
        <w:rPr>
          <w:b w:val="1"/>
          <w:color w:val="a6a6a6"/>
          <w:sz w:val="24"/>
          <w:szCs w:val="24"/>
        </w:rPr>
      </w:pPr>
      <w:r w:rsidDel="00000000" w:rsidR="00000000" w:rsidRPr="00000000">
        <w:rPr>
          <w:b w:val="1"/>
          <w:color w:val="a6a6a6"/>
          <w:sz w:val="24"/>
          <w:szCs w:val="24"/>
          <w:rtl w:val="0"/>
        </w:rPr>
        <w:t xml:space="preserve">FECHA DE PRESENTACIÓN: DD-MM-AAAA</w:t>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z w:val="24"/>
          <w:szCs w:val="24"/>
        </w:rPr>
      </w:pPr>
      <w:r w:rsidDel="00000000" w:rsidR="00000000" w:rsidRPr="00000000">
        <w:br w:type="page"/>
      </w:r>
      <w:r w:rsidDel="00000000" w:rsidR="00000000" w:rsidRPr="00000000">
        <w:rPr>
          <w:sz w:val="24"/>
          <w:szCs w:val="24"/>
          <w:rtl w:val="0"/>
        </w:rPr>
        <w:t xml:space="preserve">Nota de Aceptación</w:t>
      </w:r>
    </w:p>
    <w:p w:rsidR="00000000" w:rsidDel="00000000" w:rsidP="00000000" w:rsidRDefault="00000000" w:rsidRPr="00000000">
      <w:pPr>
        <w:pBdr/>
        <w:tabs>
          <w:tab w:val="left" w:pos="80"/>
        </w:tabs>
        <w:contextualSpacing w:val="0"/>
        <w:jc w:val="right"/>
        <w:rPr>
          <w:sz w:val="24"/>
          <w:szCs w:val="24"/>
        </w:rPr>
      </w:pPr>
      <w:r w:rsidDel="00000000" w:rsidR="00000000" w:rsidRPr="00000000">
        <w:rPr>
          <w:rtl w:val="0"/>
        </w:rPr>
      </w:r>
    </w:p>
    <w:p w:rsidR="00000000" w:rsidDel="00000000" w:rsidP="00000000" w:rsidRDefault="00000000" w:rsidRPr="00000000">
      <w:pPr>
        <w:pBdr/>
        <w:tabs>
          <w:tab w:val="left" w:pos="80"/>
        </w:tabs>
        <w:contextualSpacing w:val="0"/>
        <w:jc w:val="right"/>
        <w:rPr>
          <w:sz w:val="24"/>
          <w:szCs w:val="24"/>
        </w:rPr>
      </w:pPr>
      <w:r w:rsidDel="00000000" w:rsidR="00000000" w:rsidRPr="00000000">
        <w:rPr>
          <w:rtl w:val="0"/>
        </w:rPr>
      </w:r>
    </w:p>
    <w:p w:rsidR="00000000" w:rsidDel="00000000" w:rsidP="00000000" w:rsidRDefault="00000000" w:rsidRPr="00000000">
      <w:pPr>
        <w:pBdr/>
        <w:tabs>
          <w:tab w:val="left" w:pos="80"/>
        </w:tabs>
        <w:contextualSpacing w:val="0"/>
        <w:jc w:val="right"/>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pPr>
        <w:pBdr/>
        <w:tabs>
          <w:tab w:val="left" w:pos="80"/>
        </w:tabs>
        <w:contextualSpacing w:val="0"/>
        <w:jc w:val="right"/>
        <w:rPr>
          <w:sz w:val="24"/>
          <w:szCs w:val="24"/>
        </w:rPr>
      </w:pPr>
      <w:r w:rsidDel="00000000" w:rsidR="00000000" w:rsidRPr="00000000">
        <w:rPr>
          <w:rtl w:val="0"/>
        </w:rPr>
      </w:r>
    </w:p>
    <w:p w:rsidR="00000000" w:rsidDel="00000000" w:rsidP="00000000" w:rsidRDefault="00000000" w:rsidRPr="00000000">
      <w:pPr>
        <w:pBdr/>
        <w:tabs>
          <w:tab w:val="left" w:pos="80"/>
        </w:tabs>
        <w:contextualSpacing w:val="0"/>
        <w:jc w:val="right"/>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pPr>
        <w:pBdr/>
        <w:tabs>
          <w:tab w:val="left" w:pos="80"/>
        </w:tabs>
        <w:contextualSpacing w:val="0"/>
        <w:jc w:val="right"/>
        <w:rPr>
          <w:sz w:val="24"/>
          <w:szCs w:val="24"/>
        </w:rPr>
      </w:pPr>
      <w:r w:rsidDel="00000000" w:rsidR="00000000" w:rsidRPr="00000000">
        <w:rPr>
          <w:rtl w:val="0"/>
        </w:rPr>
      </w:r>
    </w:p>
    <w:p w:rsidR="00000000" w:rsidDel="00000000" w:rsidP="00000000" w:rsidRDefault="00000000" w:rsidRPr="00000000">
      <w:pPr>
        <w:pBdr/>
        <w:tabs>
          <w:tab w:val="left" w:pos="80"/>
        </w:tabs>
        <w:contextualSpacing w:val="0"/>
        <w:jc w:val="right"/>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pPr>
        <w:pBdr/>
        <w:tabs>
          <w:tab w:val="left" w:pos="80"/>
        </w:tabs>
        <w:contextualSpacing w:val="0"/>
        <w:jc w:val="right"/>
        <w:rPr>
          <w:sz w:val="24"/>
          <w:szCs w:val="24"/>
        </w:rPr>
      </w:pPr>
      <w:r w:rsidDel="00000000" w:rsidR="00000000" w:rsidRPr="00000000">
        <w:rPr>
          <w:rtl w:val="0"/>
        </w:rPr>
      </w:r>
    </w:p>
    <w:p w:rsidR="00000000" w:rsidDel="00000000" w:rsidP="00000000" w:rsidRDefault="00000000" w:rsidRPr="00000000">
      <w:pPr>
        <w:pBdr/>
        <w:tabs>
          <w:tab w:val="left" w:pos="80"/>
        </w:tabs>
        <w:contextualSpacing w:val="0"/>
        <w:jc w:val="right"/>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pPr>
        <w:pBdr/>
        <w:tabs>
          <w:tab w:val="left" w:pos="80"/>
        </w:tabs>
        <w:contextualSpacing w:val="0"/>
        <w:jc w:val="right"/>
        <w:rPr>
          <w:sz w:val="24"/>
          <w:szCs w:val="24"/>
        </w:rPr>
      </w:pPr>
      <w:r w:rsidDel="00000000" w:rsidR="00000000" w:rsidRPr="00000000">
        <w:rPr>
          <w:rtl w:val="0"/>
        </w:rPr>
      </w:r>
    </w:p>
    <w:p w:rsidR="00000000" w:rsidDel="00000000" w:rsidP="00000000" w:rsidRDefault="00000000" w:rsidRPr="00000000">
      <w:pPr>
        <w:pBdr/>
        <w:tabs>
          <w:tab w:val="left" w:pos="80"/>
        </w:tabs>
        <w:contextualSpacing w:val="0"/>
        <w:jc w:val="right"/>
        <w:rPr>
          <w:sz w:val="24"/>
          <w:szCs w:val="24"/>
        </w:rPr>
      </w:pPr>
      <w:r w:rsidDel="00000000" w:rsidR="00000000" w:rsidRPr="00000000">
        <w:rPr>
          <w:rtl w:val="0"/>
        </w:rPr>
      </w:r>
    </w:p>
    <w:p w:rsidR="00000000" w:rsidDel="00000000" w:rsidP="00000000" w:rsidRDefault="00000000" w:rsidRPr="00000000">
      <w:pPr>
        <w:pBdr/>
        <w:tabs>
          <w:tab w:val="left" w:pos="80"/>
        </w:tabs>
        <w:contextualSpacing w:val="0"/>
        <w:jc w:val="right"/>
        <w:rPr>
          <w:sz w:val="24"/>
          <w:szCs w:val="24"/>
        </w:rPr>
      </w:pPr>
      <w:r w:rsidDel="00000000" w:rsidR="00000000" w:rsidRPr="00000000">
        <w:rPr>
          <w:rtl w:val="0"/>
        </w:rPr>
      </w:r>
    </w:p>
    <w:p w:rsidR="00000000" w:rsidDel="00000000" w:rsidP="00000000" w:rsidRDefault="00000000" w:rsidRPr="00000000">
      <w:pPr>
        <w:pBdr/>
        <w:tabs>
          <w:tab w:val="left" w:pos="80"/>
        </w:tabs>
        <w:contextualSpacing w:val="0"/>
        <w:jc w:val="right"/>
        <w:rPr>
          <w:sz w:val="24"/>
          <w:szCs w:val="24"/>
        </w:rPr>
      </w:pPr>
      <w:r w:rsidDel="00000000" w:rsidR="00000000" w:rsidRPr="00000000">
        <w:rPr>
          <w:rtl w:val="0"/>
        </w:rPr>
      </w:r>
    </w:p>
    <w:p w:rsidR="00000000" w:rsidDel="00000000" w:rsidP="00000000" w:rsidRDefault="00000000" w:rsidRPr="00000000">
      <w:pPr>
        <w:pBdr/>
        <w:tabs>
          <w:tab w:val="left" w:pos="80"/>
        </w:tabs>
        <w:contextualSpacing w:val="0"/>
        <w:jc w:val="right"/>
        <w:rPr>
          <w:sz w:val="24"/>
          <w:szCs w:val="24"/>
        </w:rPr>
      </w:pPr>
      <w:r w:rsidDel="00000000" w:rsidR="00000000" w:rsidRPr="00000000">
        <w:rPr>
          <w:rtl w:val="0"/>
        </w:rPr>
      </w:r>
    </w:p>
    <w:p w:rsidR="00000000" w:rsidDel="00000000" w:rsidP="00000000" w:rsidRDefault="00000000" w:rsidRPr="00000000">
      <w:pPr>
        <w:pBdr/>
        <w:tabs>
          <w:tab w:val="left" w:pos="80"/>
        </w:tabs>
        <w:contextualSpacing w:val="0"/>
        <w:jc w:val="right"/>
        <w:rPr>
          <w:sz w:val="24"/>
          <w:szCs w:val="24"/>
        </w:rPr>
      </w:pPr>
      <w:r w:rsidDel="00000000" w:rsidR="00000000" w:rsidRPr="00000000">
        <w:rPr>
          <w:rtl w:val="0"/>
        </w:rPr>
      </w:r>
    </w:p>
    <w:p w:rsidR="00000000" w:rsidDel="00000000" w:rsidP="00000000" w:rsidRDefault="00000000" w:rsidRPr="00000000">
      <w:pPr>
        <w:pBdr/>
        <w:tabs>
          <w:tab w:val="left" w:pos="80"/>
        </w:tabs>
        <w:contextualSpacing w:val="0"/>
        <w:jc w:val="right"/>
        <w:rPr>
          <w:sz w:val="24"/>
          <w:szCs w:val="24"/>
        </w:rPr>
      </w:pPr>
      <w:r w:rsidDel="00000000" w:rsidR="00000000" w:rsidRPr="00000000">
        <w:rPr>
          <w:rtl w:val="0"/>
        </w:rPr>
      </w:r>
    </w:p>
    <w:p w:rsidR="00000000" w:rsidDel="00000000" w:rsidP="00000000" w:rsidRDefault="00000000" w:rsidRPr="00000000">
      <w:pPr>
        <w:pBdr/>
        <w:tabs>
          <w:tab w:val="left" w:pos="80"/>
        </w:tabs>
        <w:contextualSpacing w:val="0"/>
        <w:jc w:val="right"/>
        <w:rPr>
          <w:sz w:val="24"/>
          <w:szCs w:val="24"/>
        </w:rPr>
      </w:pPr>
      <w:r w:rsidDel="00000000" w:rsidR="00000000" w:rsidRPr="00000000">
        <w:rPr>
          <w:rtl w:val="0"/>
        </w:rPr>
      </w:r>
    </w:p>
    <w:p w:rsidR="00000000" w:rsidDel="00000000" w:rsidP="00000000" w:rsidRDefault="00000000" w:rsidRPr="00000000">
      <w:pPr>
        <w:pBdr/>
        <w:tabs>
          <w:tab w:val="left" w:pos="80"/>
        </w:tabs>
        <w:contextualSpacing w:val="0"/>
        <w:jc w:val="right"/>
        <w:rPr>
          <w:sz w:val="24"/>
          <w:szCs w:val="24"/>
        </w:rPr>
      </w:pPr>
      <w:r w:rsidDel="00000000" w:rsidR="00000000" w:rsidRPr="00000000">
        <w:rPr>
          <w:rtl w:val="0"/>
        </w:rPr>
      </w:r>
    </w:p>
    <w:p w:rsidR="00000000" w:rsidDel="00000000" w:rsidP="00000000" w:rsidRDefault="00000000" w:rsidRPr="00000000">
      <w:pPr>
        <w:pBdr/>
        <w:tabs>
          <w:tab w:val="left" w:pos="80"/>
        </w:tabs>
        <w:contextualSpacing w:val="0"/>
        <w:jc w:val="right"/>
        <w:rPr>
          <w:sz w:val="24"/>
          <w:szCs w:val="24"/>
        </w:rPr>
      </w:pPr>
      <w:r w:rsidDel="00000000" w:rsidR="00000000" w:rsidRPr="00000000">
        <w:rPr>
          <w:rtl w:val="0"/>
        </w:rPr>
      </w:r>
    </w:p>
    <w:p w:rsidR="00000000" w:rsidDel="00000000" w:rsidP="00000000" w:rsidRDefault="00000000" w:rsidRPr="00000000">
      <w:pPr>
        <w:pBdr/>
        <w:tabs>
          <w:tab w:val="left" w:pos="80"/>
        </w:tabs>
        <w:contextualSpacing w:val="0"/>
        <w:jc w:val="right"/>
        <w:rPr>
          <w:sz w:val="24"/>
          <w:szCs w:val="24"/>
        </w:rPr>
      </w:pPr>
      <w:r w:rsidDel="00000000" w:rsidR="00000000" w:rsidRPr="00000000">
        <w:rPr>
          <w:rtl w:val="0"/>
        </w:rPr>
      </w:r>
    </w:p>
    <w:p w:rsidR="00000000" w:rsidDel="00000000" w:rsidP="00000000" w:rsidRDefault="00000000" w:rsidRPr="00000000">
      <w:pPr>
        <w:pBdr/>
        <w:tabs>
          <w:tab w:val="left" w:pos="80"/>
        </w:tabs>
        <w:contextualSpacing w:val="0"/>
        <w:jc w:val="right"/>
        <w:rPr>
          <w:sz w:val="24"/>
          <w:szCs w:val="24"/>
        </w:rPr>
      </w:pPr>
      <w:r w:rsidDel="00000000" w:rsidR="00000000" w:rsidRPr="00000000">
        <w:rPr>
          <w:rtl w:val="0"/>
        </w:rPr>
      </w:r>
    </w:p>
    <w:p w:rsidR="00000000" w:rsidDel="00000000" w:rsidP="00000000" w:rsidRDefault="00000000" w:rsidRPr="00000000">
      <w:pPr>
        <w:pBdr/>
        <w:tabs>
          <w:tab w:val="left" w:pos="80"/>
        </w:tabs>
        <w:contextualSpacing w:val="0"/>
        <w:jc w:val="right"/>
        <w:rPr>
          <w:sz w:val="24"/>
          <w:szCs w:val="24"/>
        </w:rPr>
      </w:pPr>
      <w:r w:rsidDel="00000000" w:rsidR="00000000" w:rsidRPr="00000000">
        <w:rPr>
          <w:rtl w:val="0"/>
        </w:rPr>
      </w:r>
    </w:p>
    <w:p w:rsidR="00000000" w:rsidDel="00000000" w:rsidP="00000000" w:rsidRDefault="00000000" w:rsidRPr="00000000">
      <w:pPr>
        <w:pBdr/>
        <w:tabs>
          <w:tab w:val="left" w:pos="80"/>
        </w:tabs>
        <w:contextualSpacing w:val="0"/>
        <w:jc w:val="right"/>
        <w:rPr>
          <w:sz w:val="24"/>
          <w:szCs w:val="24"/>
        </w:rPr>
      </w:pPr>
      <w:r w:rsidDel="00000000" w:rsidR="00000000" w:rsidRPr="00000000">
        <w:rPr>
          <w:sz w:val="24"/>
          <w:szCs w:val="24"/>
          <w:rtl w:val="0"/>
        </w:rPr>
        <w:t xml:space="preserve">__________________________________</w:t>
      </w:r>
    </w:p>
    <w:p w:rsidR="00000000" w:rsidDel="00000000" w:rsidP="00000000" w:rsidRDefault="00000000" w:rsidRPr="00000000">
      <w:pPr>
        <w:pBdr/>
        <w:tabs>
          <w:tab w:val="left" w:pos="80"/>
        </w:tabs>
        <w:contextualSpacing w:val="0"/>
        <w:jc w:val="right"/>
        <w:rPr>
          <w:sz w:val="24"/>
          <w:szCs w:val="24"/>
        </w:rPr>
      </w:pPr>
      <w:r w:rsidDel="00000000" w:rsidR="00000000" w:rsidRPr="00000000">
        <w:rPr>
          <w:sz w:val="24"/>
          <w:szCs w:val="24"/>
          <w:rtl w:val="0"/>
        </w:rPr>
        <w:t xml:space="preserve">Firma del jurado</w:t>
      </w:r>
    </w:p>
    <w:p w:rsidR="00000000" w:rsidDel="00000000" w:rsidP="00000000" w:rsidRDefault="00000000" w:rsidRPr="00000000">
      <w:pPr>
        <w:pBdr/>
        <w:tabs>
          <w:tab w:val="left" w:pos="80"/>
        </w:tabs>
        <w:contextualSpacing w:val="0"/>
        <w:jc w:val="right"/>
        <w:rPr>
          <w:sz w:val="24"/>
          <w:szCs w:val="24"/>
        </w:rPr>
      </w:pPr>
      <w:r w:rsidDel="00000000" w:rsidR="00000000" w:rsidRPr="00000000">
        <w:rPr>
          <w:rtl w:val="0"/>
        </w:rPr>
      </w:r>
    </w:p>
    <w:p w:rsidR="00000000" w:rsidDel="00000000" w:rsidP="00000000" w:rsidRDefault="00000000" w:rsidRPr="00000000">
      <w:pPr>
        <w:pBdr/>
        <w:tabs>
          <w:tab w:val="left" w:pos="80"/>
        </w:tabs>
        <w:contextualSpacing w:val="0"/>
        <w:jc w:val="right"/>
        <w:rPr>
          <w:sz w:val="24"/>
          <w:szCs w:val="24"/>
        </w:rPr>
      </w:pPr>
      <w:r w:rsidDel="00000000" w:rsidR="00000000" w:rsidRPr="00000000">
        <w:rPr>
          <w:rtl w:val="0"/>
        </w:rPr>
      </w:r>
    </w:p>
    <w:p w:rsidR="00000000" w:rsidDel="00000000" w:rsidP="00000000" w:rsidRDefault="00000000" w:rsidRPr="00000000">
      <w:pPr>
        <w:pBdr/>
        <w:tabs>
          <w:tab w:val="left" w:pos="80"/>
        </w:tabs>
        <w:contextualSpacing w:val="0"/>
        <w:jc w:val="right"/>
        <w:rPr>
          <w:sz w:val="24"/>
          <w:szCs w:val="24"/>
        </w:rPr>
      </w:pPr>
      <w:r w:rsidDel="00000000" w:rsidR="00000000" w:rsidRPr="00000000">
        <w:rPr>
          <w:rtl w:val="0"/>
        </w:rPr>
      </w:r>
    </w:p>
    <w:p w:rsidR="00000000" w:rsidDel="00000000" w:rsidP="00000000" w:rsidRDefault="00000000" w:rsidRPr="00000000">
      <w:pPr>
        <w:pBdr/>
        <w:tabs>
          <w:tab w:val="left" w:pos="80"/>
        </w:tabs>
        <w:contextualSpacing w:val="0"/>
        <w:jc w:val="right"/>
        <w:rPr>
          <w:sz w:val="24"/>
          <w:szCs w:val="24"/>
        </w:rPr>
      </w:pPr>
      <w:r w:rsidDel="00000000" w:rsidR="00000000" w:rsidRPr="00000000">
        <w:rPr>
          <w:rtl w:val="0"/>
        </w:rPr>
      </w:r>
    </w:p>
    <w:p w:rsidR="00000000" w:rsidDel="00000000" w:rsidP="00000000" w:rsidRDefault="00000000" w:rsidRPr="00000000">
      <w:pPr>
        <w:pBdr/>
        <w:tabs>
          <w:tab w:val="left" w:pos="80"/>
        </w:tabs>
        <w:contextualSpacing w:val="0"/>
        <w:jc w:val="right"/>
        <w:rPr>
          <w:sz w:val="24"/>
          <w:szCs w:val="24"/>
        </w:rPr>
      </w:pPr>
      <w:r w:rsidDel="00000000" w:rsidR="00000000" w:rsidRPr="00000000">
        <w:rPr>
          <w:rtl w:val="0"/>
        </w:rPr>
      </w:r>
    </w:p>
    <w:p w:rsidR="00000000" w:rsidDel="00000000" w:rsidP="00000000" w:rsidRDefault="00000000" w:rsidRPr="00000000">
      <w:pPr>
        <w:pBdr/>
        <w:tabs>
          <w:tab w:val="left" w:pos="80"/>
        </w:tabs>
        <w:contextualSpacing w:val="0"/>
        <w:jc w:val="right"/>
        <w:rPr>
          <w:sz w:val="24"/>
          <w:szCs w:val="24"/>
        </w:rPr>
      </w:pPr>
      <w:r w:rsidDel="00000000" w:rsidR="00000000" w:rsidRPr="00000000">
        <w:rPr>
          <w:rtl w:val="0"/>
        </w:rPr>
      </w:r>
    </w:p>
    <w:p w:rsidR="00000000" w:rsidDel="00000000" w:rsidP="00000000" w:rsidRDefault="00000000" w:rsidRPr="00000000">
      <w:pPr>
        <w:pBdr/>
        <w:tabs>
          <w:tab w:val="left" w:pos="80"/>
        </w:tabs>
        <w:contextualSpacing w:val="0"/>
        <w:jc w:val="right"/>
        <w:rPr>
          <w:sz w:val="24"/>
          <w:szCs w:val="24"/>
        </w:rPr>
      </w:pPr>
      <w:r w:rsidDel="00000000" w:rsidR="00000000" w:rsidRPr="00000000">
        <w:rPr>
          <w:sz w:val="24"/>
          <w:szCs w:val="24"/>
          <w:rtl w:val="0"/>
        </w:rPr>
        <w:t xml:space="preserve">__________________________________</w:t>
      </w:r>
    </w:p>
    <w:p w:rsidR="00000000" w:rsidDel="00000000" w:rsidP="00000000" w:rsidRDefault="00000000" w:rsidRPr="00000000">
      <w:pPr>
        <w:pBdr/>
        <w:tabs>
          <w:tab w:val="left" w:pos="80"/>
        </w:tabs>
        <w:contextualSpacing w:val="0"/>
        <w:jc w:val="right"/>
        <w:rPr>
          <w:sz w:val="24"/>
          <w:szCs w:val="24"/>
        </w:rPr>
      </w:pPr>
      <w:r w:rsidDel="00000000" w:rsidR="00000000" w:rsidRPr="00000000">
        <w:rPr>
          <w:sz w:val="24"/>
          <w:szCs w:val="24"/>
          <w:rtl w:val="0"/>
        </w:rPr>
        <w:t xml:space="preserve">Firma del Jurado</w:t>
      </w:r>
    </w:p>
    <w:p w:rsidR="00000000" w:rsidDel="00000000" w:rsidP="00000000" w:rsidRDefault="00000000" w:rsidRPr="00000000">
      <w:pPr>
        <w:pBdr/>
        <w:tabs>
          <w:tab w:val="left" w:pos="80"/>
        </w:tabs>
        <w:contextualSpacing w:val="0"/>
        <w:jc w:val="right"/>
        <w:rPr>
          <w:sz w:val="24"/>
          <w:szCs w:val="24"/>
        </w:rPr>
      </w:pPr>
      <w:r w:rsidDel="00000000" w:rsidR="00000000" w:rsidRPr="00000000">
        <w:rPr>
          <w:rtl w:val="0"/>
        </w:rPr>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z w:val="24"/>
          <w:szCs w:val="24"/>
        </w:rPr>
        <w:sectPr>
          <w:headerReference r:id="rId7" w:type="default"/>
          <w:footerReference r:id="rId8" w:type="default"/>
          <w:pgSz w:h="15840" w:w="12240"/>
          <w:pgMar w:bottom="1701" w:top="1701" w:left="1701" w:right="1701"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pBdr/>
        <w:tabs>
          <w:tab w:val="left" w:pos="80"/>
        </w:tabs>
        <w:contextualSpacing w:val="0"/>
        <w:jc w:val="center"/>
        <w:rPr>
          <w:b w:val="1"/>
          <w:sz w:val="24"/>
          <w:szCs w:val="24"/>
        </w:rPr>
      </w:pPr>
      <w:r w:rsidDel="00000000" w:rsidR="00000000" w:rsidRPr="00000000">
        <w:rPr>
          <w:b w:val="1"/>
          <w:sz w:val="24"/>
          <w:szCs w:val="24"/>
          <w:rtl w:val="0"/>
        </w:rPr>
        <w:t xml:space="preserve">DEDICATORIA</w:t>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pBdr/>
        <w:tabs>
          <w:tab w:val="left" w:pos="80"/>
        </w:tabs>
        <w:contextualSpacing w:val="0"/>
        <w:rPr>
          <w:color w:val="a6a6a6"/>
          <w:sz w:val="24"/>
          <w:szCs w:val="24"/>
        </w:rPr>
      </w:pPr>
      <w:r w:rsidDel="00000000" w:rsidR="00000000" w:rsidRPr="00000000">
        <w:rPr>
          <w:color w:val="a6a6a6"/>
          <w:sz w:val="24"/>
          <w:szCs w:val="24"/>
          <w:rtl w:val="0"/>
        </w:rPr>
        <w:t xml:space="preserve">Nota mediante la cual los autores ofrecen su trabajo, en forma especial, a personas o entidades. Su presentación es opcional.</w:t>
      </w:r>
    </w:p>
    <w:p w:rsidR="00000000" w:rsidDel="00000000" w:rsidP="00000000" w:rsidRDefault="00000000" w:rsidRPr="00000000">
      <w:pPr>
        <w:pBdr/>
        <w:tabs>
          <w:tab w:val="left" w:pos="80"/>
        </w:tabs>
        <w:contextualSpacing w:val="0"/>
        <w:rPr>
          <w:color w:val="a6a6a6"/>
          <w:sz w:val="24"/>
          <w:szCs w:val="24"/>
        </w:rPr>
      </w:pPr>
      <w:r w:rsidDel="00000000" w:rsidR="00000000" w:rsidRPr="00000000">
        <w:rPr>
          <w:rtl w:val="0"/>
        </w:rPr>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z w:val="24"/>
          <w:szCs w:val="24"/>
        </w:rPr>
        <w:sectPr>
          <w:type w:val="continuous"/>
          <w:pgSz w:h="15840" w:w="12240"/>
          <w:pgMar w:bottom="1701" w:top="1701"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Bdr/>
        <w:tabs>
          <w:tab w:val="left" w:pos="80"/>
        </w:tabs>
        <w:contextualSpacing w:val="0"/>
        <w:jc w:val="center"/>
        <w:rPr>
          <w:b w:val="1"/>
          <w:sz w:val="24"/>
          <w:szCs w:val="24"/>
        </w:rPr>
      </w:pPr>
      <w:r w:rsidDel="00000000" w:rsidR="00000000" w:rsidRPr="00000000">
        <w:rPr>
          <w:b w:val="1"/>
          <w:sz w:val="24"/>
          <w:szCs w:val="24"/>
          <w:rtl w:val="0"/>
        </w:rPr>
        <w:t xml:space="preserve">AGRADECIMIENTOS</w:t>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pBdr/>
        <w:tabs>
          <w:tab w:val="left" w:pos="80"/>
        </w:tabs>
        <w:contextualSpacing w:val="0"/>
        <w:rPr>
          <w:color w:val="a6a6a6"/>
          <w:sz w:val="24"/>
          <w:szCs w:val="24"/>
        </w:rPr>
      </w:pPr>
      <w:r w:rsidDel="00000000" w:rsidR="00000000" w:rsidRPr="00000000">
        <w:rPr>
          <w:color w:val="a6a6a6"/>
          <w:sz w:val="24"/>
          <w:szCs w:val="24"/>
          <w:rtl w:val="0"/>
        </w:rPr>
        <w:t xml:space="preserve">Los autores expresan el reconocimiento hacia las personas y entidades que asesoran técnicamente, suministraron datos, financiaron total o parcialmente la investigación o contribuyeron significativamente al desarrollo del trabajo de grado. Es opcional y debe contener, además de la nota correspondiente, los nombres de las personas con sus respectivos cargos y nombres completos de las instituciones y su aporte al trabajo.</w:t>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z w:val="24"/>
          <w:szCs w:val="24"/>
        </w:rPr>
        <w:sectPr>
          <w:type w:val="continuous"/>
          <w:pgSz w:h="15840" w:w="12240"/>
          <w:pgMar w:bottom="1701" w:top="1701"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pStyle w:val="Title"/>
        <w:pBdr/>
        <w:contextualSpacing w:val="0"/>
        <w:rPr/>
      </w:pPr>
      <w:r w:rsidDel="00000000" w:rsidR="00000000" w:rsidRPr="00000000">
        <w:rPr>
          <w:rtl w:val="0"/>
        </w:rPr>
        <w:t xml:space="preserve">TABLA DE CONTENIDO</w:t>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8838"/>
            </w:tabs>
            <w:spacing w:before="80" w:line="240" w:lineRule="auto"/>
            <w:ind w:left="0" w:firstLine="0"/>
            <w:contextualSpacing w:val="0"/>
            <w:rPr>
              <w:sz w:val="24"/>
              <w:szCs w:val="24"/>
            </w:rPr>
          </w:pPr>
          <w:r w:rsidDel="00000000" w:rsidR="00000000" w:rsidRPr="00000000">
            <w:fldChar w:fldCharType="begin"/>
            <w:instrText xml:space="preserve"> TOC \h \u \z </w:instrText>
            <w:fldChar w:fldCharType="separate"/>
          </w:r>
          <w:hyperlink w:anchor="_qul6lnl7bxsb">
            <w:r w:rsidDel="00000000" w:rsidR="00000000" w:rsidRPr="00000000">
              <w:rPr>
                <w:b w:val="1"/>
                <w:sz w:val="24"/>
                <w:szCs w:val="24"/>
                <w:rtl w:val="0"/>
              </w:rPr>
              <w:t xml:space="preserve">RESUMEN EJECUTIVO</w:t>
            </w:r>
          </w:hyperlink>
          <w:r w:rsidDel="00000000" w:rsidR="00000000" w:rsidRPr="00000000">
            <w:rPr>
              <w:b w:val="1"/>
              <w:sz w:val="24"/>
              <w:szCs w:val="24"/>
              <w:rtl w:val="0"/>
            </w:rPr>
            <w:tab/>
          </w:r>
          <w:r w:rsidDel="00000000" w:rsidR="00000000" w:rsidRPr="00000000">
            <w:fldChar w:fldCharType="begin"/>
            <w:instrText xml:space="preserve"> PAGEREF _qul6lnl7bxsb \h </w:instrText>
            <w:fldChar w:fldCharType="separate"/>
          </w:r>
          <w:r w:rsidDel="00000000" w:rsidR="00000000" w:rsidRPr="00000000">
            <w:rPr>
              <w:b w:val="1"/>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sz w:val="24"/>
              <w:szCs w:val="24"/>
            </w:rPr>
          </w:pPr>
          <w:hyperlink w:anchor="_dj86tg6720bb">
            <w:r w:rsidDel="00000000" w:rsidR="00000000" w:rsidRPr="00000000">
              <w:rPr>
                <w:b w:val="1"/>
                <w:sz w:val="24"/>
                <w:szCs w:val="24"/>
                <w:rtl w:val="0"/>
              </w:rPr>
              <w:t xml:space="preserve">INTRODUCCIÓN</w:t>
            </w:r>
          </w:hyperlink>
          <w:r w:rsidDel="00000000" w:rsidR="00000000" w:rsidRPr="00000000">
            <w:rPr>
              <w:b w:val="1"/>
              <w:sz w:val="24"/>
              <w:szCs w:val="24"/>
              <w:rtl w:val="0"/>
            </w:rPr>
            <w:tab/>
          </w:r>
          <w:r w:rsidDel="00000000" w:rsidR="00000000" w:rsidRPr="00000000">
            <w:fldChar w:fldCharType="begin"/>
            <w:instrText xml:space="preserve"> PAGEREF _dj86tg6720bb \h </w:instrText>
            <w:fldChar w:fldCharType="separate"/>
          </w:r>
          <w:r w:rsidDel="00000000" w:rsidR="00000000" w:rsidRPr="00000000">
            <w:rPr>
              <w:b w:val="1"/>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sz w:val="24"/>
              <w:szCs w:val="24"/>
            </w:rPr>
          </w:pPr>
          <w:hyperlink w:anchor="_orqebja2pnfe">
            <w:r w:rsidDel="00000000" w:rsidR="00000000" w:rsidRPr="00000000">
              <w:rPr>
                <w:b w:val="1"/>
                <w:sz w:val="24"/>
                <w:szCs w:val="24"/>
                <w:rtl w:val="0"/>
              </w:rPr>
              <w:t xml:space="preserve">DESCRIPCIÓN DEL TRABAJO DE INVESTIGACIÓN</w:t>
            </w:r>
          </w:hyperlink>
          <w:r w:rsidDel="00000000" w:rsidR="00000000" w:rsidRPr="00000000">
            <w:rPr>
              <w:b w:val="1"/>
              <w:sz w:val="24"/>
              <w:szCs w:val="24"/>
              <w:rtl w:val="0"/>
            </w:rPr>
            <w:tab/>
          </w:r>
          <w:r w:rsidDel="00000000" w:rsidR="00000000" w:rsidRPr="00000000">
            <w:fldChar w:fldCharType="begin"/>
            <w:instrText xml:space="preserve"> PAGEREF _orqebja2pnfe \h </w:instrText>
            <w:fldChar w:fldCharType="separate"/>
          </w:r>
          <w:r w:rsidDel="00000000" w:rsidR="00000000" w:rsidRPr="00000000">
            <w:rPr>
              <w:b w:val="1"/>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sz w:val="24"/>
              <w:szCs w:val="24"/>
            </w:rPr>
          </w:pPr>
          <w:hyperlink w:anchor="_m8aakv8d141x">
            <w:r w:rsidDel="00000000" w:rsidR="00000000" w:rsidRPr="00000000">
              <w:rPr>
                <w:sz w:val="24"/>
                <w:szCs w:val="24"/>
                <w:rtl w:val="0"/>
              </w:rPr>
              <w:t xml:space="preserve">PLANTEAMIENTO DEL PROBLEMA</w:t>
            </w:r>
          </w:hyperlink>
          <w:r w:rsidDel="00000000" w:rsidR="00000000" w:rsidRPr="00000000">
            <w:rPr>
              <w:sz w:val="24"/>
              <w:szCs w:val="24"/>
              <w:rtl w:val="0"/>
            </w:rPr>
            <w:tab/>
          </w:r>
          <w:r w:rsidDel="00000000" w:rsidR="00000000" w:rsidRPr="00000000">
            <w:fldChar w:fldCharType="begin"/>
            <w:instrText xml:space="preserve"> PAGEREF _m8aakv8d141x \h </w:instrText>
            <w:fldChar w:fldCharType="separate"/>
          </w:r>
          <w:r w:rsidDel="00000000" w:rsidR="00000000" w:rsidRPr="00000000">
            <w:rPr>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sz w:val="24"/>
              <w:szCs w:val="24"/>
            </w:rPr>
          </w:pPr>
          <w:hyperlink w:anchor="_tyjcwt">
            <w:r w:rsidDel="00000000" w:rsidR="00000000" w:rsidRPr="00000000">
              <w:rPr>
                <w:sz w:val="24"/>
                <w:szCs w:val="24"/>
                <w:rtl w:val="0"/>
              </w:rPr>
              <w:t xml:space="preserve">JUSTIFICACIÓN</w:t>
            </w:r>
          </w:hyperlink>
          <w:r w:rsidDel="00000000" w:rsidR="00000000" w:rsidRPr="00000000">
            <w:rPr>
              <w:sz w:val="24"/>
              <w:szCs w:val="24"/>
              <w:rtl w:val="0"/>
            </w:rPr>
            <w:tab/>
          </w:r>
          <w:r w:rsidDel="00000000" w:rsidR="00000000" w:rsidRPr="00000000">
            <w:fldChar w:fldCharType="begin"/>
            <w:instrText xml:space="preserve"> PAGEREF _tyjcwt \h </w:instrText>
            <w:fldChar w:fldCharType="separate"/>
          </w:r>
          <w:r w:rsidDel="00000000" w:rsidR="00000000" w:rsidRPr="00000000">
            <w:rPr>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sz w:val="24"/>
              <w:szCs w:val="24"/>
            </w:rPr>
          </w:pPr>
          <w:hyperlink w:anchor="_3dy6vkm">
            <w:r w:rsidDel="00000000" w:rsidR="00000000" w:rsidRPr="00000000">
              <w:rPr>
                <w:sz w:val="24"/>
                <w:szCs w:val="24"/>
                <w:rtl w:val="0"/>
              </w:rPr>
              <w:t xml:space="preserve">OBJETIVOS</w:t>
            </w:r>
          </w:hyperlink>
          <w:r w:rsidDel="00000000" w:rsidR="00000000" w:rsidRPr="00000000">
            <w:rPr>
              <w:sz w:val="24"/>
              <w:szCs w:val="24"/>
              <w:rtl w:val="0"/>
            </w:rPr>
            <w:tab/>
          </w:r>
          <w:r w:rsidDel="00000000" w:rsidR="00000000" w:rsidRPr="00000000">
            <w:fldChar w:fldCharType="begin"/>
            <w:instrText xml:space="preserve"> PAGEREF _3dy6vkm \h </w:instrText>
            <w:fldChar w:fldCharType="separate"/>
          </w:r>
          <w:r w:rsidDel="00000000" w:rsidR="00000000" w:rsidRPr="00000000">
            <w:rPr>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sz w:val="24"/>
              <w:szCs w:val="24"/>
            </w:rPr>
          </w:pPr>
          <w:hyperlink w:anchor="_h15uan6j9c03">
            <w:r w:rsidDel="00000000" w:rsidR="00000000" w:rsidRPr="00000000">
              <w:rPr>
                <w:sz w:val="24"/>
                <w:szCs w:val="24"/>
                <w:rtl w:val="0"/>
              </w:rPr>
              <w:t xml:space="preserve">OBJETIVO GENERAL</w:t>
            </w:r>
          </w:hyperlink>
          <w:r w:rsidDel="00000000" w:rsidR="00000000" w:rsidRPr="00000000">
            <w:rPr>
              <w:sz w:val="24"/>
              <w:szCs w:val="24"/>
              <w:rtl w:val="0"/>
            </w:rPr>
            <w:tab/>
          </w:r>
          <w:r w:rsidDel="00000000" w:rsidR="00000000" w:rsidRPr="00000000">
            <w:fldChar w:fldCharType="begin"/>
            <w:instrText xml:space="preserve"> PAGEREF _h15uan6j9c03 \h </w:instrText>
            <w:fldChar w:fldCharType="separate"/>
          </w:r>
          <w:r w:rsidDel="00000000" w:rsidR="00000000" w:rsidRPr="00000000">
            <w:rPr>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sz w:val="24"/>
              <w:szCs w:val="24"/>
            </w:rPr>
          </w:pPr>
          <w:hyperlink w:anchor="_2mcu9c46joxs">
            <w:r w:rsidDel="00000000" w:rsidR="00000000" w:rsidRPr="00000000">
              <w:rPr>
                <w:sz w:val="24"/>
                <w:szCs w:val="24"/>
                <w:rtl w:val="0"/>
              </w:rPr>
              <w:t xml:space="preserve">OBJETIVOS ESPECÍFICOS</w:t>
            </w:r>
          </w:hyperlink>
          <w:r w:rsidDel="00000000" w:rsidR="00000000" w:rsidRPr="00000000">
            <w:rPr>
              <w:sz w:val="24"/>
              <w:szCs w:val="24"/>
              <w:rtl w:val="0"/>
            </w:rPr>
            <w:tab/>
          </w:r>
          <w:r w:rsidDel="00000000" w:rsidR="00000000" w:rsidRPr="00000000">
            <w:fldChar w:fldCharType="begin"/>
            <w:instrText xml:space="preserve"> PAGEREF _2mcu9c46joxs \h </w:instrText>
            <w:fldChar w:fldCharType="separate"/>
          </w:r>
          <w:r w:rsidDel="00000000" w:rsidR="00000000" w:rsidRPr="00000000">
            <w:rPr>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sz w:val="24"/>
              <w:szCs w:val="24"/>
            </w:rPr>
          </w:pPr>
          <w:hyperlink w:anchor="_2s8eyo1">
            <w:r w:rsidDel="00000000" w:rsidR="00000000" w:rsidRPr="00000000">
              <w:rPr>
                <w:sz w:val="24"/>
                <w:szCs w:val="24"/>
                <w:rtl w:val="0"/>
              </w:rPr>
              <w:t xml:space="preserve">ESTADO DEL ARTE / ANTECEDENTES</w:t>
            </w:r>
          </w:hyperlink>
          <w:r w:rsidDel="00000000" w:rsidR="00000000" w:rsidRPr="00000000">
            <w:rPr>
              <w:sz w:val="24"/>
              <w:szCs w:val="24"/>
              <w:rtl w:val="0"/>
            </w:rPr>
            <w:tab/>
          </w:r>
          <w:r w:rsidDel="00000000" w:rsidR="00000000" w:rsidRPr="00000000">
            <w:fldChar w:fldCharType="begin"/>
            <w:instrText xml:space="preserve"> PAGEREF _2s8eyo1 \h </w:instrText>
            <w:fldChar w:fldCharType="separate"/>
          </w:r>
          <w:r w:rsidDel="00000000" w:rsidR="00000000" w:rsidRPr="00000000">
            <w:rPr>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sz w:val="24"/>
              <w:szCs w:val="24"/>
            </w:rPr>
          </w:pPr>
          <w:hyperlink w:anchor="_17dp8vu">
            <w:r w:rsidDel="00000000" w:rsidR="00000000" w:rsidRPr="00000000">
              <w:rPr>
                <w:b w:val="1"/>
                <w:sz w:val="24"/>
                <w:szCs w:val="24"/>
                <w:rtl w:val="0"/>
              </w:rPr>
              <w:t xml:space="preserve">MARCOS REFERENCIALES</w:t>
            </w:r>
          </w:hyperlink>
          <w:r w:rsidDel="00000000" w:rsidR="00000000" w:rsidRPr="00000000">
            <w:rPr>
              <w:b w:val="1"/>
              <w:sz w:val="24"/>
              <w:szCs w:val="24"/>
              <w:rtl w:val="0"/>
            </w:rPr>
            <w:tab/>
          </w:r>
          <w:r w:rsidDel="00000000" w:rsidR="00000000" w:rsidRPr="00000000">
            <w:fldChar w:fldCharType="begin"/>
            <w:instrText xml:space="preserve"> PAGEREF _17dp8vu \h </w:instrText>
            <w:fldChar w:fldCharType="separate"/>
          </w:r>
          <w:r w:rsidDel="00000000" w:rsidR="00000000" w:rsidRPr="00000000">
            <w:rPr>
              <w:b w:val="1"/>
              <w:sz w:val="24"/>
              <w:szCs w:val="24"/>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sz w:val="24"/>
              <w:szCs w:val="24"/>
            </w:rPr>
          </w:pPr>
          <w:hyperlink w:anchor="_h9vs5pgibjol">
            <w:r w:rsidDel="00000000" w:rsidR="00000000" w:rsidRPr="00000000">
              <w:rPr>
                <w:sz w:val="24"/>
                <w:szCs w:val="24"/>
                <w:rtl w:val="0"/>
              </w:rPr>
              <w:t xml:space="preserve">2.1. MARCO TEÓRICO</w:t>
            </w:r>
          </w:hyperlink>
          <w:r w:rsidDel="00000000" w:rsidR="00000000" w:rsidRPr="00000000">
            <w:rPr>
              <w:sz w:val="24"/>
              <w:szCs w:val="24"/>
              <w:rtl w:val="0"/>
            </w:rPr>
            <w:tab/>
          </w:r>
          <w:r w:rsidDel="00000000" w:rsidR="00000000" w:rsidRPr="00000000">
            <w:fldChar w:fldCharType="begin"/>
            <w:instrText xml:space="preserve"> PAGEREF _h9vs5pgibjol \h </w:instrText>
            <w:fldChar w:fldCharType="separate"/>
          </w:r>
          <w:r w:rsidDel="00000000" w:rsidR="00000000" w:rsidRPr="00000000">
            <w:rPr>
              <w:sz w:val="24"/>
              <w:szCs w:val="24"/>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sz w:val="24"/>
              <w:szCs w:val="24"/>
            </w:rPr>
          </w:pPr>
          <w:hyperlink w:anchor="_beik651inivt">
            <w:r w:rsidDel="00000000" w:rsidR="00000000" w:rsidRPr="00000000">
              <w:rPr>
                <w:sz w:val="24"/>
                <w:szCs w:val="24"/>
                <w:rtl w:val="0"/>
              </w:rPr>
              <w:t xml:space="preserve">3.6.2. MARCO LEGAL</w:t>
            </w:r>
          </w:hyperlink>
          <w:r w:rsidDel="00000000" w:rsidR="00000000" w:rsidRPr="00000000">
            <w:rPr>
              <w:sz w:val="24"/>
              <w:szCs w:val="24"/>
              <w:rtl w:val="0"/>
            </w:rPr>
            <w:tab/>
          </w:r>
          <w:r w:rsidDel="00000000" w:rsidR="00000000" w:rsidRPr="00000000">
            <w:fldChar w:fldCharType="begin"/>
            <w:instrText xml:space="preserve"> PAGEREF _beik651inivt \h </w:instrText>
            <w:fldChar w:fldCharType="separate"/>
          </w:r>
          <w:r w:rsidDel="00000000" w:rsidR="00000000" w:rsidRPr="00000000">
            <w:rPr>
              <w:sz w:val="24"/>
              <w:szCs w:val="24"/>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sz w:val="24"/>
              <w:szCs w:val="24"/>
            </w:rPr>
          </w:pPr>
          <w:hyperlink w:anchor="_p0ej55wqpsea">
            <w:r w:rsidDel="00000000" w:rsidR="00000000" w:rsidRPr="00000000">
              <w:rPr>
                <w:sz w:val="24"/>
                <w:szCs w:val="24"/>
                <w:rtl w:val="0"/>
              </w:rPr>
              <w:t xml:space="preserve">3.6.3. MARCO CONCEPTUAL</w:t>
            </w:r>
          </w:hyperlink>
          <w:r w:rsidDel="00000000" w:rsidR="00000000" w:rsidRPr="00000000">
            <w:rPr>
              <w:sz w:val="24"/>
              <w:szCs w:val="24"/>
              <w:rtl w:val="0"/>
            </w:rPr>
            <w:tab/>
          </w:r>
          <w:r w:rsidDel="00000000" w:rsidR="00000000" w:rsidRPr="00000000">
            <w:fldChar w:fldCharType="begin"/>
            <w:instrText xml:space="preserve"> PAGEREF _p0ej55wqpsea \h </w:instrText>
            <w:fldChar w:fldCharType="separate"/>
          </w:r>
          <w:r w:rsidDel="00000000" w:rsidR="00000000" w:rsidRPr="00000000">
            <w:rPr>
              <w:sz w:val="24"/>
              <w:szCs w:val="24"/>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sz w:val="24"/>
              <w:szCs w:val="24"/>
            </w:rPr>
          </w:pPr>
          <w:hyperlink w:anchor="_herns3gui032">
            <w:r w:rsidDel="00000000" w:rsidR="00000000" w:rsidRPr="00000000">
              <w:rPr>
                <w:b w:val="1"/>
                <w:sz w:val="24"/>
                <w:szCs w:val="24"/>
                <w:rtl w:val="0"/>
              </w:rPr>
              <w:t xml:space="preserve">DESARROLLO DEL TRABAJO DE GRADO</w:t>
            </w:r>
          </w:hyperlink>
          <w:r w:rsidDel="00000000" w:rsidR="00000000" w:rsidRPr="00000000">
            <w:rPr>
              <w:b w:val="1"/>
              <w:sz w:val="24"/>
              <w:szCs w:val="24"/>
              <w:rtl w:val="0"/>
            </w:rPr>
            <w:tab/>
          </w:r>
          <w:r w:rsidDel="00000000" w:rsidR="00000000" w:rsidRPr="00000000">
            <w:fldChar w:fldCharType="begin"/>
            <w:instrText xml:space="preserve"> PAGEREF _herns3gui032 \h </w:instrText>
            <w:fldChar w:fldCharType="separate"/>
          </w:r>
          <w:r w:rsidDel="00000000" w:rsidR="00000000" w:rsidRPr="00000000">
            <w:rPr>
              <w:b w:val="1"/>
              <w:sz w:val="24"/>
              <w:szCs w:val="24"/>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sz w:val="24"/>
              <w:szCs w:val="24"/>
            </w:rPr>
          </w:pPr>
          <w:hyperlink w:anchor="_knr5wqlquzqv">
            <w:r w:rsidDel="00000000" w:rsidR="00000000" w:rsidRPr="00000000">
              <w:rPr>
                <w:sz w:val="24"/>
                <w:szCs w:val="24"/>
                <w:rtl w:val="0"/>
              </w:rPr>
              <w:t xml:space="preserve">3.1. ANALISIS</w:t>
            </w:r>
          </w:hyperlink>
          <w:r w:rsidDel="00000000" w:rsidR="00000000" w:rsidRPr="00000000">
            <w:rPr>
              <w:sz w:val="24"/>
              <w:szCs w:val="24"/>
              <w:rtl w:val="0"/>
            </w:rPr>
            <w:tab/>
          </w:r>
          <w:r w:rsidDel="00000000" w:rsidR="00000000" w:rsidRPr="00000000">
            <w:fldChar w:fldCharType="begin"/>
            <w:instrText xml:space="preserve"> PAGEREF _knr5wqlquzqv \h </w:instrText>
            <w:fldChar w:fldCharType="separate"/>
          </w:r>
          <w:r w:rsidDel="00000000" w:rsidR="00000000" w:rsidRPr="00000000">
            <w:rPr>
              <w:sz w:val="24"/>
              <w:szCs w:val="24"/>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sz w:val="24"/>
              <w:szCs w:val="24"/>
            </w:rPr>
          </w:pPr>
          <w:hyperlink w:anchor="_m80jcuaedopl">
            <w:r w:rsidDel="00000000" w:rsidR="00000000" w:rsidRPr="00000000">
              <w:rPr>
                <w:sz w:val="24"/>
                <w:szCs w:val="24"/>
                <w:rtl w:val="0"/>
              </w:rPr>
              <w:t xml:space="preserve">3.1.1 Identificación del proceso:</w:t>
            </w:r>
          </w:hyperlink>
          <w:r w:rsidDel="00000000" w:rsidR="00000000" w:rsidRPr="00000000">
            <w:rPr>
              <w:sz w:val="24"/>
              <w:szCs w:val="24"/>
              <w:rtl w:val="0"/>
            </w:rPr>
            <w:tab/>
          </w:r>
          <w:r w:rsidDel="00000000" w:rsidR="00000000" w:rsidRPr="00000000">
            <w:fldChar w:fldCharType="begin"/>
            <w:instrText xml:space="preserve"> PAGEREF _m80jcuaedopl \h </w:instrText>
            <w:fldChar w:fldCharType="separate"/>
          </w:r>
          <w:r w:rsidDel="00000000" w:rsidR="00000000" w:rsidRPr="00000000">
            <w:rPr>
              <w:sz w:val="24"/>
              <w:szCs w:val="24"/>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sz w:val="24"/>
              <w:szCs w:val="24"/>
            </w:rPr>
          </w:pPr>
          <w:hyperlink w:anchor="_effkgiylq2yv">
            <w:r w:rsidDel="00000000" w:rsidR="00000000" w:rsidRPr="00000000">
              <w:rPr>
                <w:sz w:val="24"/>
                <w:szCs w:val="24"/>
                <w:rtl w:val="0"/>
              </w:rPr>
              <w:t xml:space="preserve">3.1.2 Establecimiento de procesos primarios</w:t>
            </w:r>
          </w:hyperlink>
          <w:r w:rsidDel="00000000" w:rsidR="00000000" w:rsidRPr="00000000">
            <w:rPr>
              <w:sz w:val="24"/>
              <w:szCs w:val="24"/>
              <w:rtl w:val="0"/>
            </w:rPr>
            <w:tab/>
          </w:r>
          <w:r w:rsidDel="00000000" w:rsidR="00000000" w:rsidRPr="00000000">
            <w:fldChar w:fldCharType="begin"/>
            <w:instrText xml:space="preserve"> PAGEREF _effkgiylq2yv \h </w:instrText>
            <w:fldChar w:fldCharType="separate"/>
          </w:r>
          <w:r w:rsidDel="00000000" w:rsidR="00000000" w:rsidRPr="00000000">
            <w:rPr>
              <w:sz w:val="24"/>
              <w:szCs w:val="24"/>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sz w:val="24"/>
              <w:szCs w:val="24"/>
            </w:rPr>
          </w:pPr>
          <w:hyperlink w:anchor="_8vmxjvmz1xya">
            <w:r w:rsidDel="00000000" w:rsidR="00000000" w:rsidRPr="00000000">
              <w:rPr>
                <w:sz w:val="24"/>
                <w:szCs w:val="24"/>
                <w:rtl w:val="0"/>
              </w:rPr>
              <w:t xml:space="preserve">3.1.3 Definición requisitos del cliente</w:t>
            </w:r>
          </w:hyperlink>
          <w:r w:rsidDel="00000000" w:rsidR="00000000" w:rsidRPr="00000000">
            <w:rPr>
              <w:sz w:val="24"/>
              <w:szCs w:val="24"/>
              <w:rtl w:val="0"/>
            </w:rPr>
            <w:tab/>
          </w:r>
          <w:r w:rsidDel="00000000" w:rsidR="00000000" w:rsidRPr="00000000">
            <w:fldChar w:fldCharType="begin"/>
            <w:instrText xml:space="preserve"> PAGEREF _8vmxjvmz1xya \h </w:instrText>
            <w:fldChar w:fldCharType="separate"/>
          </w:r>
          <w:r w:rsidDel="00000000" w:rsidR="00000000" w:rsidRPr="00000000">
            <w:rPr>
              <w:sz w:val="24"/>
              <w:szCs w:val="24"/>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sz w:val="24"/>
              <w:szCs w:val="24"/>
            </w:rPr>
          </w:pPr>
          <w:hyperlink w:anchor="_1ksv4uv">
            <w:r w:rsidDel="00000000" w:rsidR="00000000" w:rsidRPr="00000000">
              <w:rPr>
                <w:sz w:val="24"/>
                <w:szCs w:val="24"/>
                <w:rtl w:val="0"/>
              </w:rPr>
              <w:t xml:space="preserve">3.1.4 Propuesta de solución al problema</w:t>
            </w:r>
          </w:hyperlink>
          <w:r w:rsidDel="00000000" w:rsidR="00000000" w:rsidRPr="00000000">
            <w:rPr>
              <w:sz w:val="24"/>
              <w:szCs w:val="24"/>
              <w:rtl w:val="0"/>
            </w:rPr>
            <w:tab/>
          </w:r>
          <w:r w:rsidDel="00000000" w:rsidR="00000000" w:rsidRPr="00000000">
            <w:fldChar w:fldCharType="begin"/>
            <w:instrText xml:space="preserve"> PAGEREF _1ksv4uv \h </w:instrText>
            <w:fldChar w:fldCharType="separate"/>
          </w:r>
          <w:r w:rsidDel="00000000" w:rsidR="00000000" w:rsidRPr="00000000">
            <w:rPr>
              <w:sz w:val="24"/>
              <w:szCs w:val="24"/>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sz w:val="24"/>
              <w:szCs w:val="24"/>
            </w:rPr>
          </w:pPr>
          <w:hyperlink w:anchor="_p2gkd12x54me">
            <w:r w:rsidDel="00000000" w:rsidR="00000000" w:rsidRPr="00000000">
              <w:rPr>
                <w:sz w:val="24"/>
                <w:szCs w:val="24"/>
                <w:rtl w:val="0"/>
              </w:rPr>
              <w:t xml:space="preserve">3.1.5 Selección de tecnología</w:t>
            </w:r>
          </w:hyperlink>
          <w:r w:rsidDel="00000000" w:rsidR="00000000" w:rsidRPr="00000000">
            <w:rPr>
              <w:sz w:val="24"/>
              <w:szCs w:val="24"/>
              <w:rtl w:val="0"/>
            </w:rPr>
            <w:tab/>
          </w:r>
          <w:r w:rsidDel="00000000" w:rsidR="00000000" w:rsidRPr="00000000">
            <w:fldChar w:fldCharType="begin"/>
            <w:instrText xml:space="preserve"> PAGEREF _p2gkd12x54me \h </w:instrText>
            <w:fldChar w:fldCharType="separate"/>
          </w:r>
          <w:r w:rsidDel="00000000" w:rsidR="00000000" w:rsidRPr="00000000">
            <w:rPr>
              <w:sz w:val="24"/>
              <w:szCs w:val="24"/>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1080" w:firstLine="0"/>
            <w:contextualSpacing w:val="0"/>
            <w:rPr>
              <w:sz w:val="24"/>
              <w:szCs w:val="24"/>
            </w:rPr>
          </w:pPr>
          <w:hyperlink w:anchor="_2jxsxqh">
            <w:r w:rsidDel="00000000" w:rsidR="00000000" w:rsidRPr="00000000">
              <w:rPr>
                <w:sz w:val="24"/>
                <w:szCs w:val="24"/>
                <w:rtl w:val="0"/>
              </w:rPr>
              <w:t xml:space="preserve">3.1.5.1 Lenguaje</w:t>
            </w:r>
          </w:hyperlink>
          <w:r w:rsidDel="00000000" w:rsidR="00000000" w:rsidRPr="00000000">
            <w:rPr>
              <w:sz w:val="24"/>
              <w:szCs w:val="24"/>
              <w:rtl w:val="0"/>
            </w:rPr>
            <w:tab/>
          </w:r>
          <w:r w:rsidDel="00000000" w:rsidR="00000000" w:rsidRPr="00000000">
            <w:fldChar w:fldCharType="begin"/>
            <w:instrText xml:space="preserve"> PAGEREF _2jxsxqh \h </w:instrText>
            <w:fldChar w:fldCharType="separate"/>
          </w:r>
          <w:r w:rsidDel="00000000" w:rsidR="00000000" w:rsidRPr="00000000">
            <w:rPr>
              <w:sz w:val="24"/>
              <w:szCs w:val="24"/>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1080" w:firstLine="0"/>
            <w:contextualSpacing w:val="0"/>
            <w:rPr>
              <w:sz w:val="24"/>
              <w:szCs w:val="24"/>
            </w:rPr>
          </w:pPr>
          <w:hyperlink w:anchor="_z337ya">
            <w:r w:rsidDel="00000000" w:rsidR="00000000" w:rsidRPr="00000000">
              <w:rPr>
                <w:sz w:val="24"/>
                <w:szCs w:val="24"/>
                <w:rtl w:val="0"/>
              </w:rPr>
              <w:t xml:space="preserve">3.1.5.2 Base de Datos</w:t>
            </w:r>
          </w:hyperlink>
          <w:r w:rsidDel="00000000" w:rsidR="00000000" w:rsidRPr="00000000">
            <w:rPr>
              <w:sz w:val="24"/>
              <w:szCs w:val="24"/>
              <w:rtl w:val="0"/>
            </w:rPr>
            <w:tab/>
          </w:r>
          <w:r w:rsidDel="00000000" w:rsidR="00000000" w:rsidRPr="00000000">
            <w:fldChar w:fldCharType="begin"/>
            <w:instrText xml:space="preserve"> PAGEREF _z337ya \h </w:instrText>
            <w:fldChar w:fldCharType="separate"/>
          </w:r>
          <w:r w:rsidDel="00000000" w:rsidR="00000000" w:rsidRPr="00000000">
            <w:rPr>
              <w:sz w:val="24"/>
              <w:szCs w:val="24"/>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1080" w:firstLine="0"/>
            <w:contextualSpacing w:val="0"/>
            <w:rPr>
              <w:sz w:val="24"/>
              <w:szCs w:val="24"/>
            </w:rPr>
          </w:pPr>
          <w:hyperlink w:anchor="_3j2qqm3">
            <w:r w:rsidDel="00000000" w:rsidR="00000000" w:rsidRPr="00000000">
              <w:rPr>
                <w:sz w:val="24"/>
                <w:szCs w:val="24"/>
                <w:rtl w:val="0"/>
              </w:rPr>
              <w:t xml:space="preserve">3.1.5.3 Servidor</w:t>
            </w:r>
          </w:hyperlink>
          <w:r w:rsidDel="00000000" w:rsidR="00000000" w:rsidRPr="00000000">
            <w:rPr>
              <w:sz w:val="24"/>
              <w:szCs w:val="24"/>
              <w:rtl w:val="0"/>
            </w:rPr>
            <w:tab/>
          </w:r>
          <w:r w:rsidDel="00000000" w:rsidR="00000000" w:rsidRPr="00000000">
            <w:fldChar w:fldCharType="begin"/>
            <w:instrText xml:space="preserve"> PAGEREF _3j2qqm3 \h </w:instrText>
            <w:fldChar w:fldCharType="separate"/>
          </w:r>
          <w:r w:rsidDel="00000000" w:rsidR="00000000" w:rsidRPr="00000000">
            <w:rPr>
              <w:sz w:val="24"/>
              <w:szCs w:val="24"/>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1080" w:firstLine="0"/>
            <w:contextualSpacing w:val="0"/>
            <w:rPr>
              <w:sz w:val="24"/>
              <w:szCs w:val="24"/>
            </w:rPr>
          </w:pPr>
          <w:hyperlink w:anchor="_9ussnswru7li">
            <w:r w:rsidDel="00000000" w:rsidR="00000000" w:rsidRPr="00000000">
              <w:rPr>
                <w:sz w:val="24"/>
                <w:szCs w:val="24"/>
                <w:rtl w:val="0"/>
              </w:rPr>
              <w:t xml:space="preserve">3.1.5.4 Framework</w:t>
            </w:r>
          </w:hyperlink>
          <w:r w:rsidDel="00000000" w:rsidR="00000000" w:rsidRPr="00000000">
            <w:rPr>
              <w:sz w:val="24"/>
              <w:szCs w:val="24"/>
              <w:rtl w:val="0"/>
            </w:rPr>
            <w:tab/>
          </w:r>
          <w:r w:rsidDel="00000000" w:rsidR="00000000" w:rsidRPr="00000000">
            <w:fldChar w:fldCharType="begin"/>
            <w:instrText xml:space="preserve"> PAGEREF _9ussnswru7li \h </w:instrText>
            <w:fldChar w:fldCharType="separate"/>
          </w:r>
          <w:r w:rsidDel="00000000" w:rsidR="00000000" w:rsidRPr="00000000">
            <w:rPr>
              <w:sz w:val="24"/>
              <w:szCs w:val="24"/>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sz w:val="24"/>
              <w:szCs w:val="24"/>
            </w:rPr>
          </w:pPr>
          <w:hyperlink w:anchor="_dqe1hstq23ty">
            <w:r w:rsidDel="00000000" w:rsidR="00000000" w:rsidRPr="00000000">
              <w:rPr>
                <w:sz w:val="24"/>
                <w:szCs w:val="24"/>
                <w:rtl w:val="0"/>
              </w:rPr>
              <w:t xml:space="preserve">3.2 DISEÑO Y ARQUITECTURA</w:t>
            </w:r>
          </w:hyperlink>
          <w:r w:rsidDel="00000000" w:rsidR="00000000" w:rsidRPr="00000000">
            <w:rPr>
              <w:sz w:val="24"/>
              <w:szCs w:val="24"/>
              <w:rtl w:val="0"/>
            </w:rPr>
            <w:tab/>
          </w:r>
          <w:r w:rsidDel="00000000" w:rsidR="00000000" w:rsidRPr="00000000">
            <w:fldChar w:fldCharType="begin"/>
            <w:instrText xml:space="preserve"> PAGEREF _dqe1hstq23ty \h </w:instrText>
            <w:fldChar w:fldCharType="separate"/>
          </w:r>
          <w:r w:rsidDel="00000000" w:rsidR="00000000" w:rsidRPr="00000000">
            <w:rPr>
              <w:sz w:val="24"/>
              <w:szCs w:val="24"/>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sz w:val="24"/>
              <w:szCs w:val="24"/>
            </w:rPr>
          </w:pPr>
          <w:hyperlink w:anchor="_omngfdjqlf5s">
            <w:r w:rsidDel="00000000" w:rsidR="00000000" w:rsidRPr="00000000">
              <w:rPr>
                <w:sz w:val="24"/>
                <w:szCs w:val="24"/>
                <w:rtl w:val="0"/>
              </w:rPr>
              <w:t xml:space="preserve">3.2.1. Casos de Uso</w:t>
            </w:r>
          </w:hyperlink>
          <w:r w:rsidDel="00000000" w:rsidR="00000000" w:rsidRPr="00000000">
            <w:rPr>
              <w:sz w:val="24"/>
              <w:szCs w:val="24"/>
              <w:rtl w:val="0"/>
            </w:rPr>
            <w:tab/>
          </w:r>
          <w:r w:rsidDel="00000000" w:rsidR="00000000" w:rsidRPr="00000000">
            <w:fldChar w:fldCharType="begin"/>
            <w:instrText xml:space="preserve"> PAGEREF _omngfdjqlf5s \h </w:instrText>
            <w:fldChar w:fldCharType="separate"/>
          </w:r>
          <w:r w:rsidDel="00000000" w:rsidR="00000000" w:rsidRPr="00000000">
            <w:rPr>
              <w:sz w:val="24"/>
              <w:szCs w:val="24"/>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1080" w:firstLine="0"/>
            <w:contextualSpacing w:val="0"/>
            <w:rPr>
              <w:sz w:val="24"/>
              <w:szCs w:val="24"/>
            </w:rPr>
          </w:pPr>
          <w:hyperlink w:anchor="_8jmy699kbley">
            <w:r w:rsidDel="00000000" w:rsidR="00000000" w:rsidRPr="00000000">
              <w:rPr>
                <w:sz w:val="24"/>
                <w:szCs w:val="24"/>
                <w:rtl w:val="0"/>
              </w:rPr>
              <w:t xml:space="preserve">3.2.1.1 Caso de Inicio de Sesion</w:t>
            </w:r>
          </w:hyperlink>
          <w:r w:rsidDel="00000000" w:rsidR="00000000" w:rsidRPr="00000000">
            <w:rPr>
              <w:sz w:val="24"/>
              <w:szCs w:val="24"/>
              <w:rtl w:val="0"/>
            </w:rPr>
            <w:tab/>
          </w:r>
          <w:r w:rsidDel="00000000" w:rsidR="00000000" w:rsidRPr="00000000">
            <w:fldChar w:fldCharType="begin"/>
            <w:instrText xml:space="preserve"> PAGEREF _8jmy699kbley \h </w:instrText>
            <w:fldChar w:fldCharType="separate"/>
          </w:r>
          <w:r w:rsidDel="00000000" w:rsidR="00000000" w:rsidRPr="00000000">
            <w:rPr>
              <w:sz w:val="24"/>
              <w:szCs w:val="24"/>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1080" w:firstLine="0"/>
            <w:contextualSpacing w:val="0"/>
            <w:rPr>
              <w:sz w:val="24"/>
              <w:szCs w:val="24"/>
            </w:rPr>
          </w:pPr>
          <w:hyperlink w:anchor="_wlrgjyiy1kc9">
            <w:r w:rsidDel="00000000" w:rsidR="00000000" w:rsidRPr="00000000">
              <w:rPr>
                <w:sz w:val="24"/>
                <w:szCs w:val="24"/>
                <w:rtl w:val="0"/>
              </w:rPr>
              <w:t xml:space="preserve">3.2.1.2 Caso de uso docentes</w:t>
            </w:r>
          </w:hyperlink>
          <w:r w:rsidDel="00000000" w:rsidR="00000000" w:rsidRPr="00000000">
            <w:rPr>
              <w:sz w:val="24"/>
              <w:szCs w:val="24"/>
              <w:rtl w:val="0"/>
            </w:rPr>
            <w:tab/>
          </w:r>
          <w:r w:rsidDel="00000000" w:rsidR="00000000" w:rsidRPr="00000000">
            <w:fldChar w:fldCharType="begin"/>
            <w:instrText xml:space="preserve"> PAGEREF _wlrgjyiy1kc9 \h </w:instrText>
            <w:fldChar w:fldCharType="separate"/>
          </w:r>
          <w:r w:rsidDel="00000000" w:rsidR="00000000" w:rsidRPr="00000000">
            <w:rPr>
              <w:sz w:val="24"/>
              <w:szCs w:val="24"/>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1080" w:firstLine="0"/>
            <w:contextualSpacing w:val="0"/>
            <w:rPr>
              <w:sz w:val="24"/>
              <w:szCs w:val="24"/>
            </w:rPr>
          </w:pPr>
          <w:hyperlink w:anchor="_marbot5orfld">
            <w:r w:rsidDel="00000000" w:rsidR="00000000" w:rsidRPr="00000000">
              <w:rPr>
                <w:sz w:val="24"/>
                <w:szCs w:val="24"/>
                <w:rtl w:val="0"/>
              </w:rPr>
              <w:t xml:space="preserve">3.2.1.3 Caso de uso Porcentajes</w:t>
            </w:r>
          </w:hyperlink>
          <w:r w:rsidDel="00000000" w:rsidR="00000000" w:rsidRPr="00000000">
            <w:rPr>
              <w:sz w:val="24"/>
              <w:szCs w:val="24"/>
              <w:rtl w:val="0"/>
            </w:rPr>
            <w:tab/>
          </w:r>
          <w:r w:rsidDel="00000000" w:rsidR="00000000" w:rsidRPr="00000000">
            <w:fldChar w:fldCharType="begin"/>
            <w:instrText xml:space="preserve"> PAGEREF _marbot5orfld \h </w:instrText>
            <w:fldChar w:fldCharType="separate"/>
          </w:r>
          <w:r w:rsidDel="00000000" w:rsidR="00000000" w:rsidRPr="00000000">
            <w:rPr>
              <w:sz w:val="24"/>
              <w:szCs w:val="24"/>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1080" w:firstLine="0"/>
            <w:contextualSpacing w:val="0"/>
            <w:rPr>
              <w:sz w:val="24"/>
              <w:szCs w:val="24"/>
            </w:rPr>
          </w:pPr>
          <w:hyperlink w:anchor="_aznkf1ajmitv">
            <w:r w:rsidDel="00000000" w:rsidR="00000000" w:rsidRPr="00000000">
              <w:rPr>
                <w:sz w:val="24"/>
                <w:szCs w:val="24"/>
                <w:rtl w:val="0"/>
              </w:rPr>
              <w:t xml:space="preserve">3.2.1.4 Caso de Uso Semanas</w:t>
            </w:r>
          </w:hyperlink>
          <w:r w:rsidDel="00000000" w:rsidR="00000000" w:rsidRPr="00000000">
            <w:rPr>
              <w:sz w:val="24"/>
              <w:szCs w:val="24"/>
              <w:rtl w:val="0"/>
            </w:rPr>
            <w:tab/>
          </w:r>
          <w:r w:rsidDel="00000000" w:rsidR="00000000" w:rsidRPr="00000000">
            <w:fldChar w:fldCharType="begin"/>
            <w:instrText xml:space="preserve"> PAGEREF _aznkf1ajmitv \h </w:instrText>
            <w:fldChar w:fldCharType="separate"/>
          </w:r>
          <w:r w:rsidDel="00000000" w:rsidR="00000000" w:rsidRPr="00000000">
            <w:rPr>
              <w:sz w:val="24"/>
              <w:szCs w:val="24"/>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1080" w:firstLine="0"/>
            <w:contextualSpacing w:val="0"/>
            <w:rPr>
              <w:sz w:val="24"/>
              <w:szCs w:val="24"/>
            </w:rPr>
          </w:pPr>
          <w:hyperlink w:anchor="_aqbf5nrfuw2n">
            <w:r w:rsidDel="00000000" w:rsidR="00000000" w:rsidRPr="00000000">
              <w:rPr>
                <w:sz w:val="24"/>
                <w:szCs w:val="24"/>
                <w:rtl w:val="0"/>
              </w:rPr>
              <w:t xml:space="preserve">3.2.1.5 Caso de Uso Asignación</w:t>
            </w:r>
          </w:hyperlink>
          <w:r w:rsidDel="00000000" w:rsidR="00000000" w:rsidRPr="00000000">
            <w:rPr>
              <w:sz w:val="24"/>
              <w:szCs w:val="24"/>
              <w:rtl w:val="0"/>
            </w:rPr>
            <w:tab/>
          </w:r>
          <w:r w:rsidDel="00000000" w:rsidR="00000000" w:rsidRPr="00000000">
            <w:fldChar w:fldCharType="begin"/>
            <w:instrText xml:space="preserve"> PAGEREF _aqbf5nrfuw2n \h </w:instrText>
            <w:fldChar w:fldCharType="separate"/>
          </w:r>
          <w:r w:rsidDel="00000000" w:rsidR="00000000" w:rsidRPr="00000000">
            <w:rPr>
              <w:sz w:val="24"/>
              <w:szCs w:val="24"/>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1080" w:firstLine="0"/>
            <w:contextualSpacing w:val="0"/>
            <w:rPr>
              <w:sz w:val="24"/>
              <w:szCs w:val="24"/>
            </w:rPr>
          </w:pPr>
          <w:hyperlink w:anchor="_3dt4inftqf1u">
            <w:r w:rsidDel="00000000" w:rsidR="00000000" w:rsidRPr="00000000">
              <w:rPr>
                <w:sz w:val="24"/>
                <w:szCs w:val="24"/>
                <w:rtl w:val="0"/>
              </w:rPr>
              <w:t xml:space="preserve">3.2.1.6 Caso de Uso Actividades</w:t>
            </w:r>
          </w:hyperlink>
          <w:r w:rsidDel="00000000" w:rsidR="00000000" w:rsidRPr="00000000">
            <w:rPr>
              <w:sz w:val="24"/>
              <w:szCs w:val="24"/>
              <w:rtl w:val="0"/>
            </w:rPr>
            <w:tab/>
          </w:r>
          <w:r w:rsidDel="00000000" w:rsidR="00000000" w:rsidRPr="00000000">
            <w:fldChar w:fldCharType="begin"/>
            <w:instrText xml:space="preserve"> PAGEREF _3dt4inftqf1u \h </w:instrText>
            <w:fldChar w:fldCharType="separate"/>
          </w:r>
          <w:r w:rsidDel="00000000" w:rsidR="00000000" w:rsidRPr="00000000">
            <w:rPr>
              <w:sz w:val="24"/>
              <w:szCs w:val="24"/>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1080" w:firstLine="0"/>
            <w:contextualSpacing w:val="0"/>
            <w:rPr>
              <w:sz w:val="24"/>
              <w:szCs w:val="24"/>
            </w:rPr>
          </w:pPr>
          <w:hyperlink w:anchor="_3fwokq0">
            <w:r w:rsidDel="00000000" w:rsidR="00000000" w:rsidRPr="00000000">
              <w:rPr>
                <w:sz w:val="24"/>
                <w:szCs w:val="24"/>
                <w:rtl w:val="0"/>
              </w:rPr>
              <w:t xml:space="preserve">3.2.1.7 Casos de Uso Productos</w:t>
            </w:r>
          </w:hyperlink>
          <w:r w:rsidDel="00000000" w:rsidR="00000000" w:rsidRPr="00000000">
            <w:rPr>
              <w:sz w:val="24"/>
              <w:szCs w:val="24"/>
              <w:rtl w:val="0"/>
            </w:rPr>
            <w:tab/>
          </w:r>
          <w:r w:rsidDel="00000000" w:rsidR="00000000" w:rsidRPr="00000000">
            <w:fldChar w:fldCharType="begin"/>
            <w:instrText xml:space="preserve"> PAGEREF _3fwokq0 \h </w:instrText>
            <w:fldChar w:fldCharType="separate"/>
          </w:r>
          <w:r w:rsidDel="00000000" w:rsidR="00000000" w:rsidRPr="00000000">
            <w:rPr>
              <w:sz w:val="24"/>
              <w:szCs w:val="24"/>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1080" w:firstLine="0"/>
            <w:contextualSpacing w:val="0"/>
            <w:rPr>
              <w:sz w:val="24"/>
              <w:szCs w:val="24"/>
            </w:rPr>
          </w:pPr>
          <w:hyperlink w:anchor="_2u6wntf">
            <w:r w:rsidDel="00000000" w:rsidR="00000000" w:rsidRPr="00000000">
              <w:rPr>
                <w:sz w:val="24"/>
                <w:szCs w:val="24"/>
                <w:rtl w:val="0"/>
              </w:rPr>
              <w:t xml:space="preserve">3.2.1.8 Caso de Uso Clases</w:t>
            </w:r>
          </w:hyperlink>
          <w:r w:rsidDel="00000000" w:rsidR="00000000" w:rsidRPr="00000000">
            <w:rPr>
              <w:sz w:val="24"/>
              <w:szCs w:val="24"/>
              <w:rtl w:val="0"/>
            </w:rPr>
            <w:tab/>
          </w:r>
          <w:r w:rsidDel="00000000" w:rsidR="00000000" w:rsidRPr="00000000">
            <w:fldChar w:fldCharType="begin"/>
            <w:instrText xml:space="preserve"> PAGEREF _2u6wntf \h </w:instrText>
            <w:fldChar w:fldCharType="separate"/>
          </w:r>
          <w:r w:rsidDel="00000000" w:rsidR="00000000" w:rsidRPr="00000000">
            <w:rPr>
              <w:sz w:val="24"/>
              <w:szCs w:val="24"/>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sz w:val="24"/>
              <w:szCs w:val="24"/>
            </w:rPr>
          </w:pPr>
          <w:hyperlink w:anchor="_ngt2ba3nl2kw">
            <w:r w:rsidDel="00000000" w:rsidR="00000000" w:rsidRPr="00000000">
              <w:rPr>
                <w:sz w:val="24"/>
                <w:szCs w:val="24"/>
                <w:rtl w:val="0"/>
              </w:rPr>
              <w:t xml:space="preserve">3.1.1. Modelo BPMN</w:t>
            </w:r>
          </w:hyperlink>
          <w:r w:rsidDel="00000000" w:rsidR="00000000" w:rsidRPr="00000000">
            <w:rPr>
              <w:sz w:val="24"/>
              <w:szCs w:val="24"/>
              <w:rtl w:val="0"/>
            </w:rPr>
            <w:tab/>
          </w:r>
          <w:r w:rsidDel="00000000" w:rsidR="00000000" w:rsidRPr="00000000">
            <w:fldChar w:fldCharType="begin"/>
            <w:instrText xml:space="preserve"> PAGEREF _ngt2ba3nl2kw \h </w:instrText>
            <w:fldChar w:fldCharType="separate"/>
          </w:r>
          <w:r w:rsidDel="00000000" w:rsidR="00000000" w:rsidRPr="00000000">
            <w:rPr>
              <w:sz w:val="24"/>
              <w:szCs w:val="24"/>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sz w:val="24"/>
              <w:szCs w:val="24"/>
            </w:rPr>
          </w:pPr>
          <w:hyperlink w:anchor="_fnd1w92pjt6i">
            <w:r w:rsidDel="00000000" w:rsidR="00000000" w:rsidRPr="00000000">
              <w:rPr>
                <w:sz w:val="24"/>
                <w:szCs w:val="24"/>
                <w:rtl w:val="0"/>
              </w:rPr>
              <w:t xml:space="preserve">3.1.2. Modelo Entidad Relación</w:t>
            </w:r>
          </w:hyperlink>
          <w:r w:rsidDel="00000000" w:rsidR="00000000" w:rsidRPr="00000000">
            <w:rPr>
              <w:sz w:val="24"/>
              <w:szCs w:val="24"/>
              <w:rtl w:val="0"/>
            </w:rPr>
            <w:tab/>
          </w:r>
          <w:r w:rsidDel="00000000" w:rsidR="00000000" w:rsidRPr="00000000">
            <w:fldChar w:fldCharType="begin"/>
            <w:instrText xml:space="preserve"> PAGEREF _fnd1w92pjt6i \h </w:instrText>
            <w:fldChar w:fldCharType="separate"/>
          </w:r>
          <w:r w:rsidDel="00000000" w:rsidR="00000000" w:rsidRPr="00000000">
            <w:rPr>
              <w:sz w:val="24"/>
              <w:szCs w:val="24"/>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sz w:val="24"/>
              <w:szCs w:val="24"/>
            </w:rPr>
          </w:pPr>
          <w:hyperlink w:anchor="_bglb9uymmfl1">
            <w:r w:rsidDel="00000000" w:rsidR="00000000" w:rsidRPr="00000000">
              <w:rPr>
                <w:sz w:val="24"/>
                <w:szCs w:val="24"/>
                <w:rtl w:val="0"/>
              </w:rPr>
              <w:t xml:space="preserve">3.1.3. Diagrama de Clases</w:t>
            </w:r>
          </w:hyperlink>
          <w:r w:rsidDel="00000000" w:rsidR="00000000" w:rsidRPr="00000000">
            <w:rPr>
              <w:sz w:val="24"/>
              <w:szCs w:val="24"/>
              <w:rtl w:val="0"/>
            </w:rPr>
            <w:tab/>
          </w:r>
          <w:r w:rsidDel="00000000" w:rsidR="00000000" w:rsidRPr="00000000">
            <w:fldChar w:fldCharType="begin"/>
            <w:instrText xml:space="preserve"> PAGEREF _bglb9uymmfl1 \h </w:instrText>
            <w:fldChar w:fldCharType="separate"/>
          </w:r>
          <w:r w:rsidDel="00000000" w:rsidR="00000000" w:rsidRPr="00000000">
            <w:rPr>
              <w:sz w:val="24"/>
              <w:szCs w:val="24"/>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sz w:val="24"/>
              <w:szCs w:val="24"/>
            </w:rPr>
          </w:pPr>
          <w:hyperlink w:anchor="_4265h7z5xeq3">
            <w:r w:rsidDel="00000000" w:rsidR="00000000" w:rsidRPr="00000000">
              <w:rPr>
                <w:sz w:val="24"/>
                <w:szCs w:val="24"/>
                <w:rtl w:val="0"/>
              </w:rPr>
              <w:t xml:space="preserve">3.1.5. Diagrama de Secuencias</w:t>
            </w:r>
          </w:hyperlink>
          <w:r w:rsidDel="00000000" w:rsidR="00000000" w:rsidRPr="00000000">
            <w:rPr>
              <w:sz w:val="24"/>
              <w:szCs w:val="24"/>
              <w:rtl w:val="0"/>
            </w:rPr>
            <w:tab/>
          </w:r>
          <w:r w:rsidDel="00000000" w:rsidR="00000000" w:rsidRPr="00000000">
            <w:fldChar w:fldCharType="begin"/>
            <w:instrText xml:space="preserve"> PAGEREF _4265h7z5xeq3 \h </w:instrText>
            <w:fldChar w:fldCharType="separate"/>
          </w:r>
          <w:r w:rsidDel="00000000" w:rsidR="00000000" w:rsidRPr="00000000">
            <w:rPr>
              <w:sz w:val="24"/>
              <w:szCs w:val="24"/>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sz w:val="24"/>
              <w:szCs w:val="24"/>
            </w:rPr>
          </w:pPr>
          <w:hyperlink w:anchor="_26in1rg">
            <w:r w:rsidDel="00000000" w:rsidR="00000000" w:rsidRPr="00000000">
              <w:rPr>
                <w:b w:val="1"/>
                <w:sz w:val="24"/>
                <w:szCs w:val="24"/>
                <w:rtl w:val="0"/>
              </w:rPr>
              <w:t xml:space="preserve">RESULTADOS</w:t>
            </w:r>
          </w:hyperlink>
          <w:r w:rsidDel="00000000" w:rsidR="00000000" w:rsidRPr="00000000">
            <w:rPr>
              <w:b w:val="1"/>
              <w:sz w:val="24"/>
              <w:szCs w:val="24"/>
              <w:rtl w:val="0"/>
            </w:rPr>
            <w:tab/>
          </w:r>
          <w:r w:rsidDel="00000000" w:rsidR="00000000" w:rsidRPr="00000000">
            <w:fldChar w:fldCharType="begin"/>
            <w:instrText xml:space="preserve"> PAGEREF _26in1rg \h </w:instrText>
            <w:fldChar w:fldCharType="separate"/>
          </w:r>
          <w:r w:rsidDel="00000000" w:rsidR="00000000" w:rsidRPr="00000000">
            <w:rPr>
              <w:b w:val="1"/>
              <w:sz w:val="24"/>
              <w:szCs w:val="24"/>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sz w:val="24"/>
              <w:szCs w:val="24"/>
            </w:rPr>
          </w:pPr>
          <w:hyperlink w:anchor="_lnxbz9">
            <w:r w:rsidDel="00000000" w:rsidR="00000000" w:rsidRPr="00000000">
              <w:rPr>
                <w:b w:val="1"/>
                <w:sz w:val="24"/>
                <w:szCs w:val="24"/>
                <w:rtl w:val="0"/>
              </w:rPr>
              <w:t xml:space="preserve">CONCLUSIONES</w:t>
            </w:r>
          </w:hyperlink>
          <w:r w:rsidDel="00000000" w:rsidR="00000000" w:rsidRPr="00000000">
            <w:rPr>
              <w:b w:val="1"/>
              <w:sz w:val="24"/>
              <w:szCs w:val="24"/>
              <w:rtl w:val="0"/>
            </w:rPr>
            <w:tab/>
          </w:r>
          <w:r w:rsidDel="00000000" w:rsidR="00000000" w:rsidRPr="00000000">
            <w:fldChar w:fldCharType="begin"/>
            <w:instrText xml:space="preserve"> PAGEREF _lnxbz9 \h </w:instrText>
            <w:fldChar w:fldCharType="separate"/>
          </w:r>
          <w:r w:rsidDel="00000000" w:rsidR="00000000" w:rsidRPr="00000000">
            <w:rPr>
              <w:b w:val="1"/>
              <w:sz w:val="24"/>
              <w:szCs w:val="24"/>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sz w:val="24"/>
              <w:szCs w:val="24"/>
            </w:rPr>
          </w:pPr>
          <w:hyperlink w:anchor="_35nkun2">
            <w:r w:rsidDel="00000000" w:rsidR="00000000" w:rsidRPr="00000000">
              <w:rPr>
                <w:b w:val="1"/>
                <w:sz w:val="24"/>
                <w:szCs w:val="24"/>
                <w:rtl w:val="0"/>
              </w:rPr>
              <w:t xml:space="preserve">RECOMENDACIONES</w:t>
            </w:r>
          </w:hyperlink>
          <w:r w:rsidDel="00000000" w:rsidR="00000000" w:rsidRPr="00000000">
            <w:rPr>
              <w:b w:val="1"/>
              <w:sz w:val="24"/>
              <w:szCs w:val="24"/>
              <w:rtl w:val="0"/>
            </w:rPr>
            <w:tab/>
          </w:r>
          <w:r w:rsidDel="00000000" w:rsidR="00000000" w:rsidRPr="00000000">
            <w:fldChar w:fldCharType="begin"/>
            <w:instrText xml:space="preserve"> PAGEREF _35nkun2 \h </w:instrText>
            <w:fldChar w:fldCharType="separate"/>
          </w:r>
          <w:r w:rsidDel="00000000" w:rsidR="00000000" w:rsidRPr="00000000">
            <w:rPr>
              <w:b w:val="1"/>
              <w:sz w:val="24"/>
              <w:szCs w:val="24"/>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sz w:val="24"/>
              <w:szCs w:val="24"/>
            </w:rPr>
          </w:pPr>
          <w:hyperlink w:anchor="_c2aqzgb0b6ur">
            <w:r w:rsidDel="00000000" w:rsidR="00000000" w:rsidRPr="00000000">
              <w:rPr>
                <w:b w:val="1"/>
                <w:sz w:val="24"/>
                <w:szCs w:val="24"/>
                <w:rtl w:val="0"/>
              </w:rPr>
              <w:t xml:space="preserve">REFERENCIAS BIBLIOGRÁFICAS</w:t>
            </w:r>
          </w:hyperlink>
          <w:r w:rsidDel="00000000" w:rsidR="00000000" w:rsidRPr="00000000">
            <w:rPr>
              <w:b w:val="1"/>
              <w:sz w:val="24"/>
              <w:szCs w:val="24"/>
              <w:rtl w:val="0"/>
            </w:rPr>
            <w:tab/>
          </w:r>
          <w:r w:rsidDel="00000000" w:rsidR="00000000" w:rsidRPr="00000000">
            <w:fldChar w:fldCharType="begin"/>
            <w:instrText xml:space="preserve"> PAGEREF _c2aqzgb0b6ur \h </w:instrText>
            <w:fldChar w:fldCharType="separate"/>
          </w:r>
          <w:r w:rsidDel="00000000" w:rsidR="00000000" w:rsidRPr="00000000">
            <w:rPr>
              <w:b w:val="1"/>
              <w:sz w:val="24"/>
              <w:szCs w:val="24"/>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after="80" w:before="200" w:line="240" w:lineRule="auto"/>
            <w:ind w:left="0" w:firstLine="0"/>
            <w:contextualSpacing w:val="0"/>
            <w:rPr>
              <w:sz w:val="24"/>
              <w:szCs w:val="24"/>
            </w:rPr>
          </w:pPr>
          <w:hyperlink w:anchor="_44sinio">
            <w:r w:rsidDel="00000000" w:rsidR="00000000" w:rsidRPr="00000000">
              <w:rPr>
                <w:b w:val="1"/>
                <w:sz w:val="24"/>
                <w:szCs w:val="24"/>
                <w:rtl w:val="0"/>
              </w:rPr>
              <w:t xml:space="preserve">ANEXOS</w:t>
            </w:r>
          </w:hyperlink>
          <w:r w:rsidDel="00000000" w:rsidR="00000000" w:rsidRPr="00000000">
            <w:rPr>
              <w:b w:val="1"/>
              <w:sz w:val="24"/>
              <w:szCs w:val="24"/>
              <w:rtl w:val="0"/>
            </w:rPr>
            <w:tab/>
          </w:r>
          <w:r w:rsidDel="00000000" w:rsidR="00000000" w:rsidRPr="00000000">
            <w:fldChar w:fldCharType="begin"/>
            <w:instrText xml:space="preserve"> PAGEREF _44sinio \h </w:instrText>
            <w:fldChar w:fldCharType="separate"/>
          </w:r>
          <w:r w:rsidDel="00000000" w:rsidR="00000000" w:rsidRPr="00000000">
            <w:rPr>
              <w:b w:val="1"/>
              <w:sz w:val="24"/>
              <w:szCs w:val="24"/>
              <w:rtl w:val="0"/>
            </w:rPr>
            <w:t xml:space="preserve">60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z w:val="24"/>
          <w:szCs w:val="24"/>
        </w:rPr>
        <w:sectPr>
          <w:type w:val="continuous"/>
          <w:pgSz w:h="15840" w:w="12240"/>
          <w:pgMar w:bottom="1701" w:top="1701"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Style w:val="Title"/>
        <w:pBdr/>
        <w:contextualSpacing w:val="0"/>
        <w:rPr/>
      </w:pPr>
      <w:r w:rsidDel="00000000" w:rsidR="00000000" w:rsidRPr="00000000">
        <w:rPr>
          <w:rtl w:val="0"/>
        </w:rPr>
        <w:t xml:space="preserve">LISTA DE FIGURAS</w:t>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8828"/>
            </w:tabs>
            <w:spacing w:after="0" w:before="0" w:line="240" w:lineRule="auto"/>
            <w:ind w:left="0" w:right="0" w:firstLine="0"/>
            <w:contextualSpacing w:val="0"/>
            <w:jc w:val="both"/>
            <w:rPr>
              <w:i w:val="0"/>
              <w:smallCaps w:val="0"/>
              <w:strike w:val="0"/>
              <w:color w:val="000000"/>
              <w:sz w:val="24"/>
              <w:szCs w:val="24"/>
              <w:u w:val="none"/>
              <w:vertAlign w:val="baseline"/>
            </w:rPr>
          </w:pPr>
          <w:r w:rsidDel="00000000" w:rsidR="00000000" w:rsidRPr="00000000">
            <w:fldChar w:fldCharType="begin"/>
            <w:instrText xml:space="preserve"> TOC \h \u \z </w:instrText>
            <w:fldChar w:fldCharType="separate"/>
          </w:r>
          <w:hyperlink w:anchor="_z337ya">
            <w:r w:rsidDel="00000000" w:rsidR="00000000" w:rsidRPr="00000000">
              <w:rPr>
                <w:i w:val="0"/>
                <w:smallCaps w:val="0"/>
                <w:strike w:val="0"/>
                <w:color w:val="000000"/>
                <w:sz w:val="24"/>
                <w:szCs w:val="24"/>
                <w:u w:val="none"/>
                <w:vertAlign w:val="baseline"/>
                <w:rtl w:val="0"/>
              </w:rPr>
              <w:t xml:space="preserve">Figura 1. Tipos de Investigación</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z w:val="24"/>
          <w:szCs w:val="24"/>
        </w:rPr>
        <w:sectPr>
          <w:type w:val="continuous"/>
          <w:pgSz w:h="15840" w:w="12240"/>
          <w:pgMar w:bottom="1701" w:top="1701"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Style w:val="Title"/>
        <w:pBdr/>
        <w:contextualSpacing w:val="0"/>
        <w:rPr/>
      </w:pPr>
      <w:r w:rsidDel="00000000" w:rsidR="00000000" w:rsidRPr="00000000">
        <w:rPr>
          <w:rtl w:val="0"/>
        </w:rPr>
        <w:t xml:space="preserve">LISTA DE TABLAS</w:t>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8828"/>
            </w:tabs>
            <w:spacing w:after="0" w:before="0" w:line="240" w:lineRule="auto"/>
            <w:ind w:left="0" w:right="0" w:firstLine="0"/>
            <w:contextualSpacing w:val="0"/>
            <w:jc w:val="both"/>
            <w:rPr>
              <w:i w:val="0"/>
              <w:smallCaps w:val="0"/>
              <w:strike w:val="0"/>
              <w:color w:val="000000"/>
              <w:sz w:val="24"/>
              <w:szCs w:val="24"/>
              <w:u w:val="none"/>
              <w:vertAlign w:val="baseline"/>
            </w:rPr>
          </w:pPr>
          <w:r w:rsidDel="00000000" w:rsidR="00000000" w:rsidRPr="00000000">
            <w:fldChar w:fldCharType="begin"/>
            <w:instrText xml:space="preserve"> TOC \h \u \z </w:instrText>
            <w:fldChar w:fldCharType="separate"/>
          </w:r>
          <w:hyperlink w:anchor="_3j2qqm3">
            <w:r w:rsidDel="00000000" w:rsidR="00000000" w:rsidRPr="00000000">
              <w:rPr>
                <w:i w:val="0"/>
                <w:smallCaps w:val="0"/>
                <w:strike w:val="0"/>
                <w:color w:val="000000"/>
                <w:sz w:val="24"/>
                <w:szCs w:val="24"/>
                <w:u w:val="none"/>
                <w:vertAlign w:val="baseline"/>
                <w:rtl w:val="0"/>
              </w:rPr>
              <w:t xml:space="preserve">Tabla 1.  Fase 1</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pBdr/>
        <w:tabs>
          <w:tab w:val="left" w:pos="80"/>
        </w:tabs>
        <w:contextualSpacing w:val="0"/>
        <w:jc w:val="center"/>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z w:val="24"/>
          <w:szCs w:val="24"/>
        </w:rPr>
        <w:sectPr>
          <w:type w:val="continuous"/>
          <w:pgSz w:h="15840" w:w="12240"/>
          <w:pgMar w:bottom="1701" w:top="1701"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Style w:val="Heading1"/>
        <w:pBdr/>
        <w:ind w:left="432" w:firstLine="0"/>
        <w:contextualSpacing w:val="0"/>
        <w:rPr/>
      </w:pPr>
      <w:bookmarkStart w:colFirst="0" w:colLast="0" w:name="_qul6lnl7bxsb" w:id="1"/>
      <w:bookmarkEnd w:id="1"/>
      <w:r w:rsidDel="00000000" w:rsidR="00000000" w:rsidRPr="00000000">
        <w:rPr>
          <w:rtl w:val="0"/>
        </w:rPr>
        <w:t xml:space="preserve">RESUMEN EJECUTIVO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tabs>
          <w:tab w:val="left" w:pos="80"/>
        </w:tabs>
        <w:spacing w:line="360" w:lineRule="auto"/>
        <w:contextualSpacing w:val="0"/>
        <w:rPr>
          <w:sz w:val="24"/>
          <w:szCs w:val="24"/>
        </w:rPr>
      </w:pPr>
      <w:r w:rsidDel="00000000" w:rsidR="00000000" w:rsidRPr="00000000">
        <w:rPr>
          <w:sz w:val="24"/>
          <w:szCs w:val="24"/>
          <w:rtl w:val="0"/>
        </w:rPr>
        <w:t xml:space="preserve">S</w:t>
      </w:r>
      <w:r w:rsidDel="00000000" w:rsidR="00000000" w:rsidRPr="00000000">
        <w:rPr>
          <w:sz w:val="24"/>
          <w:szCs w:val="24"/>
          <w:rtl w:val="0"/>
        </w:rPr>
        <w:t xml:space="preserve">e plantea el diseño de la arquitectura por medio de herramientas de modelado BPMN y UML, estas herramientas facilitan la comprensión de la estructura que compone el software, a partir de esto se analiza qué metodología para el desarrollo de aplicaciones es la más indicada para este desarrollo, una vez elegida la arquitectura se procede a establecer el cronograma guía, se inicia la codificación y cuando el software esté listo se aplicaran pruebas de rendimiento y respuesta para asegurar el correcto funcionamiento del software.</w:t>
      </w:r>
    </w:p>
    <w:p w:rsidR="00000000" w:rsidDel="00000000" w:rsidP="00000000" w:rsidRDefault="00000000" w:rsidRPr="00000000">
      <w:pPr>
        <w:pBdr/>
        <w:tabs>
          <w:tab w:val="left" w:pos="80"/>
        </w:tabs>
        <w:spacing w:line="360" w:lineRule="auto"/>
        <w:contextualSpacing w:val="0"/>
        <w:rPr>
          <w:sz w:val="24"/>
          <w:szCs w:val="24"/>
        </w:rPr>
      </w:pPr>
      <w:r w:rsidDel="00000000" w:rsidR="00000000" w:rsidRPr="00000000">
        <w:rPr>
          <w:rtl w:val="0"/>
        </w:rPr>
      </w:r>
    </w:p>
    <w:p w:rsidR="00000000" w:rsidDel="00000000" w:rsidP="00000000" w:rsidRDefault="00000000" w:rsidRPr="00000000">
      <w:pPr>
        <w:pBdr/>
        <w:tabs>
          <w:tab w:val="left" w:pos="80"/>
        </w:tabs>
        <w:spacing w:line="360" w:lineRule="auto"/>
        <w:contextualSpacing w:val="0"/>
        <w:rPr>
          <w:sz w:val="24"/>
          <w:szCs w:val="24"/>
        </w:rPr>
      </w:pPr>
      <w:r w:rsidDel="00000000" w:rsidR="00000000" w:rsidRPr="00000000">
        <w:rPr>
          <w:sz w:val="24"/>
          <w:szCs w:val="24"/>
          <w:rtl w:val="0"/>
        </w:rPr>
        <w:t xml:space="preserve">El software resultante será una aplicación web que permitirá registrar el plan de trabajo de cada docente de acuerdo al formato RDC-54 de las Unidades Tecnológicas de Santander.</w:t>
      </w:r>
    </w:p>
    <w:p w:rsidR="00000000" w:rsidDel="00000000" w:rsidP="00000000" w:rsidRDefault="00000000" w:rsidRPr="00000000">
      <w:pPr>
        <w:pBdr/>
        <w:tabs>
          <w:tab w:val="left" w:pos="80"/>
        </w:tabs>
        <w:contextualSpacing w:val="0"/>
        <w:rPr>
          <w:color w:val="ff0000"/>
          <w:sz w:val="24"/>
          <w:szCs w:val="24"/>
        </w:rPr>
      </w:pPr>
      <w:r w:rsidDel="00000000" w:rsidR="00000000" w:rsidRPr="00000000">
        <w:rPr>
          <w:rtl w:val="0"/>
        </w:rPr>
      </w:r>
    </w:p>
    <w:p w:rsidR="00000000" w:rsidDel="00000000" w:rsidP="00000000" w:rsidRDefault="00000000" w:rsidRPr="00000000">
      <w:pPr>
        <w:pBdr/>
        <w:tabs>
          <w:tab w:val="center" w:pos="4844"/>
        </w:tabs>
        <w:contextualSpacing w:val="0"/>
        <w:rPr>
          <w:color w:val="ff0000"/>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PALABRAS CLAVE</w:t>
      </w:r>
      <w:r w:rsidDel="00000000" w:rsidR="00000000" w:rsidRPr="00000000">
        <w:rPr>
          <w:sz w:val="24"/>
          <w:szCs w:val="24"/>
          <w:rtl w:val="0"/>
        </w:rPr>
        <w:t xml:space="preserve">. </w:t>
      </w:r>
      <w:r w:rsidDel="00000000" w:rsidR="00000000" w:rsidRPr="00000000">
        <w:rPr>
          <w:sz w:val="24"/>
          <w:szCs w:val="24"/>
          <w:rtl w:val="0"/>
        </w:rPr>
        <w:t xml:space="preserve">Software, modelos,UML, arquitectura, calidad,.</w:t>
      </w:r>
    </w:p>
    <w:p w:rsidR="00000000" w:rsidDel="00000000" w:rsidP="00000000" w:rsidRDefault="00000000" w:rsidRPr="00000000">
      <w:pPr>
        <w:pBdr/>
        <w:tabs>
          <w:tab w:val="center" w:pos="4844"/>
        </w:tabs>
        <w:contextualSpacing w:val="0"/>
        <w:rPr>
          <w:color w:val="ff0000"/>
          <w:sz w:val="24"/>
          <w:szCs w:val="24"/>
        </w:rPr>
      </w:pPr>
      <w:r w:rsidDel="00000000" w:rsidR="00000000" w:rsidRPr="00000000">
        <w:rPr>
          <w:rtl w:val="0"/>
        </w:rPr>
      </w:r>
    </w:p>
    <w:p w:rsidR="00000000" w:rsidDel="00000000" w:rsidP="00000000" w:rsidRDefault="00000000" w:rsidRPr="00000000">
      <w:pPr>
        <w:pBdr/>
        <w:tabs>
          <w:tab w:val="center" w:pos="4844"/>
        </w:tabs>
        <w:contextualSpacing w:val="0"/>
        <w:rPr>
          <w:color w:val="ff0000"/>
          <w:sz w:val="24"/>
          <w:szCs w:val="24"/>
        </w:rPr>
      </w:pPr>
      <w:r w:rsidDel="00000000" w:rsidR="00000000" w:rsidRPr="00000000">
        <w:rPr>
          <w:rtl w:val="0"/>
        </w:rPr>
      </w:r>
    </w:p>
    <w:p w:rsidR="00000000" w:rsidDel="00000000" w:rsidP="00000000" w:rsidRDefault="00000000" w:rsidRPr="00000000">
      <w:pPr>
        <w:pBdr/>
        <w:tabs>
          <w:tab w:val="center" w:pos="4844"/>
        </w:tabs>
        <w:contextualSpacing w:val="0"/>
        <w:rPr>
          <w:color w:val="ff000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ff0000"/>
          <w:sz w:val="24"/>
          <w:szCs w:val="24"/>
        </w:rPr>
        <w:sectPr>
          <w:type w:val="continuous"/>
          <w:pgSz w:h="15840" w:w="12240"/>
          <w:pgMar w:bottom="1701" w:top="1701"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Bdr/>
        <w:tabs>
          <w:tab w:val="left" w:pos="80"/>
        </w:tabs>
        <w:contextualSpacing w:val="0"/>
        <w:rPr>
          <w:sz w:val="24"/>
          <w:szCs w:val="24"/>
        </w:rPr>
      </w:pPr>
      <w:r w:rsidDel="00000000" w:rsidR="00000000" w:rsidRPr="00000000">
        <w:rPr>
          <w:rtl w:val="0"/>
        </w:rPr>
      </w:r>
    </w:p>
    <w:p w:rsidR="00000000" w:rsidDel="00000000" w:rsidP="00000000" w:rsidRDefault="00000000" w:rsidRPr="00000000">
      <w:pPr>
        <w:pStyle w:val="Heading1"/>
        <w:pBdr/>
        <w:ind w:left="432" w:firstLine="0"/>
        <w:contextualSpacing w:val="0"/>
        <w:rPr/>
      </w:pPr>
      <w:bookmarkStart w:colFirst="0" w:colLast="0" w:name="_dj86tg6720bb" w:id="2"/>
      <w:bookmarkEnd w:id="2"/>
      <w:r w:rsidDel="00000000" w:rsidR="00000000" w:rsidRPr="00000000">
        <w:rPr>
          <w:rtl w:val="0"/>
        </w:rPr>
        <w:t xml:space="preserve">INTRODUCCIÓN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widowControl w:val="1"/>
        <w:pBdr/>
        <w:spacing w:line="360" w:lineRule="auto"/>
        <w:contextualSpacing w:val="0"/>
        <w:rPr>
          <w:sz w:val="24"/>
          <w:szCs w:val="24"/>
        </w:rPr>
      </w:pPr>
      <w:r w:rsidDel="00000000" w:rsidR="00000000" w:rsidRPr="00000000">
        <w:rPr>
          <w:sz w:val="24"/>
          <w:szCs w:val="24"/>
          <w:rtl w:val="0"/>
        </w:rPr>
        <w:t xml:space="preserve">Actualmente las instituciones educativas han notado como el avance tecnológico y el rápido crecimiento de las tecnologías de la información está involucrando la mayor parte de los procesos, provocando el desplazamiento de métodos convencionales, aunque hace pocos años eran la alternativa más óptima, ahora son incompetentes y deben ser reemplazados por métodos o herramientas mejoradas en sus respectivos campos de acción.</w:t>
      </w:r>
    </w:p>
    <w:p w:rsidR="00000000" w:rsidDel="00000000" w:rsidP="00000000" w:rsidRDefault="00000000" w:rsidRPr="00000000">
      <w:pPr>
        <w:widowControl w:val="1"/>
        <w:pBdr/>
        <w:spacing w:line="360"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line="360" w:lineRule="auto"/>
        <w:contextualSpacing w:val="0"/>
        <w:rPr>
          <w:sz w:val="24"/>
          <w:szCs w:val="24"/>
        </w:rPr>
      </w:pPr>
      <w:r w:rsidDel="00000000" w:rsidR="00000000" w:rsidRPr="00000000">
        <w:rPr>
          <w:sz w:val="24"/>
          <w:szCs w:val="24"/>
          <w:rtl w:val="0"/>
        </w:rPr>
        <w:t xml:space="preserve">Teniendo en cuenta que una institución debe demostrar la calidad de sus procesos académicos y organizacionales para lograr mayor reconocimiento, ser considerado uno de los pilares educativos más importantes de la región. Todo ello implica que las instituciones de educación mejoren sus sistemas de enseñanza, estructura, organización y calidad que ofrecen a su estudiantes, docentes y personal involucrado.</w:t>
      </w:r>
    </w:p>
    <w:p w:rsidR="00000000" w:rsidDel="00000000" w:rsidP="00000000" w:rsidRDefault="00000000" w:rsidRPr="00000000">
      <w:pPr>
        <w:widowControl w:val="1"/>
        <w:pBdr/>
        <w:spacing w:line="360"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line="360" w:lineRule="auto"/>
        <w:contextualSpacing w:val="0"/>
        <w:rPr>
          <w:sz w:val="24"/>
          <w:szCs w:val="24"/>
        </w:rPr>
      </w:pPr>
      <w:r w:rsidDel="00000000" w:rsidR="00000000" w:rsidRPr="00000000">
        <w:rPr>
          <w:sz w:val="24"/>
          <w:szCs w:val="24"/>
          <w:rtl w:val="0"/>
        </w:rPr>
        <w:t xml:space="preserve">Debido a esta exigencia, decidimos aportar una herramienta que soluciona una problemática relacionada con procesos, en este caso nos referimos al plan de trabajo docente basado en el formato RDC-54 de las Unidades Tecnológicas de Santander. Dicho formato representa una serie de pasos complicados para el docente al momento de diligenciar, cuando se requiere por alguna razón una modificación el problema se asevera y en algunos casos es más sencillo repetir el proceso que intentar modificarlo.</w:t>
      </w:r>
    </w:p>
    <w:p w:rsidR="00000000" w:rsidDel="00000000" w:rsidP="00000000" w:rsidRDefault="00000000" w:rsidRPr="00000000">
      <w:pPr>
        <w:widowControl w:val="1"/>
        <w:pBdr/>
        <w:spacing w:line="360"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line="360" w:lineRule="auto"/>
        <w:contextualSpacing w:val="0"/>
        <w:rPr>
          <w:color w:val="a6a6a6"/>
          <w:sz w:val="24"/>
          <w:szCs w:val="24"/>
        </w:rPr>
      </w:pPr>
      <w:r w:rsidDel="00000000" w:rsidR="00000000" w:rsidRPr="00000000">
        <w:rPr>
          <w:sz w:val="24"/>
          <w:szCs w:val="24"/>
          <w:rtl w:val="0"/>
        </w:rPr>
        <w:t xml:space="preserve">El software basado en el formato RDC-54, permitirá controlar las reglas planteadas por el formato dejando posible que el docente registre, modifique o elimine actividades, productos y horario de actividades en cualquier momento, generar reporte del formato y acceso para el coordinador registre los porcentajes que se deben cumplir en el periodo académico.</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z w:val="24"/>
          <w:szCs w:val="24"/>
        </w:rPr>
        <w:sectPr>
          <w:type w:val="continuous"/>
          <w:pgSz w:h="15840" w:w="12240"/>
          <w:pgMar w:bottom="1701" w:top="1701"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1"/>
        </w:numPr>
        <w:pBdr/>
        <w:ind w:left="432" w:hanging="432"/>
        <w:rPr>
          <w:b w:val="0"/>
        </w:rPr>
      </w:pPr>
      <w:bookmarkStart w:colFirst="0" w:colLast="0" w:name="_orqebja2pnfe" w:id="3"/>
      <w:bookmarkEnd w:id="3"/>
      <w:r w:rsidDel="00000000" w:rsidR="00000000" w:rsidRPr="00000000">
        <w:rPr>
          <w:rtl w:val="0"/>
        </w:rPr>
        <w:t xml:space="preserve">DESCRIPCIÓN DEL TRABAJO DE INVESTIGACIÓN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2"/>
        <w:numPr>
          <w:ilvl w:val="1"/>
          <w:numId w:val="11"/>
        </w:numPr>
        <w:pBdr/>
        <w:ind w:left="576" w:hanging="576"/>
        <w:rPr>
          <w:b w:val="0"/>
        </w:rPr>
      </w:pPr>
      <w:bookmarkStart w:colFirst="0" w:colLast="0" w:name="_m8aakv8d141x" w:id="4"/>
      <w:bookmarkEnd w:id="4"/>
      <w:r w:rsidDel="00000000" w:rsidR="00000000" w:rsidRPr="00000000">
        <w:rPr>
          <w:rtl w:val="0"/>
        </w:rPr>
        <w:t xml:space="preserve">PLANTEAMIENTO DEL PROBLEMA</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keepNext w:val="1"/>
        <w:pBdr/>
        <w:tabs>
          <w:tab w:val="left" w:pos="80"/>
        </w:tabs>
        <w:spacing w:after="240" w:before="240" w:line="360" w:lineRule="auto"/>
        <w:contextualSpacing w:val="0"/>
        <w:rPr>
          <w:sz w:val="24"/>
          <w:szCs w:val="24"/>
        </w:rPr>
      </w:pPr>
      <w:r w:rsidDel="00000000" w:rsidR="00000000" w:rsidRPr="00000000">
        <w:rPr>
          <w:sz w:val="24"/>
          <w:szCs w:val="24"/>
          <w:rtl w:val="0"/>
        </w:rPr>
        <w:t xml:space="preserve">En las Unidades Tecnológicas de Santander la elaboración del plan de trabajo de los docentes implica un gasto prolongado de tiempo por parte del docente, esto sin tener en cuenta que aunque usa una herramienta ofimática como Microsoft Excel. Se consultó a algunos docentes acerca del diligenciamiento del formato RDC-54 y en resumen se deduce que el proceso es confuso y tedioso, sobretodo en docentes que no están familiarizados con estas herramientas, parte de lo que dijeron es que cuando el documento no está bien diligenciado, deben corregir muchas veces, y que suele ser preferible </w:t>
      </w:r>
      <w:r w:rsidDel="00000000" w:rsidR="00000000" w:rsidRPr="00000000">
        <w:rPr>
          <w:sz w:val="24"/>
          <w:szCs w:val="24"/>
          <w:rtl w:val="0"/>
        </w:rPr>
        <w:t xml:space="preserve">hacerlo desde el principio</w:t>
      </w:r>
      <w:r w:rsidDel="00000000" w:rsidR="00000000" w:rsidRPr="00000000">
        <w:rPr>
          <w:sz w:val="24"/>
          <w:szCs w:val="24"/>
          <w:rtl w:val="0"/>
        </w:rPr>
        <w:t xml:space="preserve">, esto para el docente se vuelve frustrante y pierde tiempo en esta actividad, además, hay docentes que desconocen que el formato contiene funciones agregadas para mantener un mínimo control y dar un poco de ayuda durante el completado, pero que si accidentalmente se borran o modifican las funciones de las celdas, el formato se daña, desde ese instante el docente debe estar muy pendiente de cada dato que ingresa y al final aumenta la probabilidad de caer en errores.</w:t>
      </w:r>
    </w:p>
    <w:p w:rsidR="00000000" w:rsidDel="00000000" w:rsidP="00000000" w:rsidRDefault="00000000" w:rsidRPr="00000000">
      <w:pPr>
        <w:pBdr/>
        <w:contextualSpacing w:val="0"/>
        <w:rPr>
          <w:color w:val="a6a6a6"/>
          <w:sz w:val="24"/>
          <w:szCs w:val="24"/>
        </w:rPr>
      </w:pPr>
      <w:r w:rsidDel="00000000" w:rsidR="00000000" w:rsidRPr="00000000">
        <w:rPr>
          <w:rtl w:val="0"/>
        </w:rPr>
      </w:r>
    </w:p>
    <w:p w:rsidR="00000000" w:rsidDel="00000000" w:rsidP="00000000" w:rsidRDefault="00000000" w:rsidRPr="00000000">
      <w:pPr>
        <w:pBdr/>
        <w:contextualSpacing w:val="0"/>
        <w:rPr>
          <w:color w:val="ff0000"/>
          <w:sz w:val="24"/>
          <w:szCs w:val="24"/>
        </w:rPr>
      </w:pPr>
      <w:r w:rsidDel="00000000" w:rsidR="00000000" w:rsidRPr="00000000">
        <w:rPr>
          <w:rtl w:val="0"/>
        </w:rPr>
      </w:r>
    </w:p>
    <w:p w:rsidR="00000000" w:rsidDel="00000000" w:rsidP="00000000" w:rsidRDefault="00000000" w:rsidRPr="00000000">
      <w:pPr>
        <w:pBdr/>
        <w:contextualSpacing w:val="0"/>
        <w:rPr>
          <w:color w:val="ff0000"/>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z w:val="24"/>
          <w:szCs w:val="24"/>
        </w:rPr>
        <w:sectPr>
          <w:type w:val="continuous"/>
          <w:pgSz w:h="15840" w:w="12240"/>
          <w:pgMar w:bottom="1701" w:top="1701"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Style w:val="Heading2"/>
        <w:numPr>
          <w:ilvl w:val="1"/>
          <w:numId w:val="11"/>
        </w:numPr>
        <w:pBdr/>
        <w:ind w:left="576" w:hanging="576"/>
        <w:rPr>
          <w:b w:val="0"/>
        </w:rPr>
      </w:pPr>
      <w:bookmarkStart w:colFirst="0" w:colLast="0" w:name="_tyjcwt" w:id="5"/>
      <w:bookmarkEnd w:id="5"/>
      <w:r w:rsidDel="00000000" w:rsidR="00000000" w:rsidRPr="00000000">
        <w:rPr>
          <w:rtl w:val="0"/>
        </w:rPr>
        <w:t xml:space="preserve">JUSTIFICACIÓN</w:t>
      </w:r>
    </w:p>
    <w:p w:rsidR="00000000" w:rsidDel="00000000" w:rsidP="00000000" w:rsidRDefault="00000000" w:rsidRPr="00000000">
      <w:pPr>
        <w:pBdr/>
        <w:spacing w:before="60" w:line="360" w:lineRule="auto"/>
        <w:contextualSpacing w:val="0"/>
        <w:rPr>
          <w:sz w:val="24"/>
          <w:szCs w:val="24"/>
        </w:rPr>
      </w:pPr>
      <w:r w:rsidDel="00000000" w:rsidR="00000000" w:rsidRPr="00000000">
        <w:rPr>
          <w:sz w:val="24"/>
          <w:szCs w:val="24"/>
          <w:rtl w:val="0"/>
        </w:rPr>
        <w:t xml:space="preserve">Actualmente en las Unidades Tecnológicas de Santander se están implementando las tecnologías de la información para mejorar los procesos internos, con base a esta iniciativa y teniendo en cuenta que existen muchas fallas en la ejecución de procedimientos de todo ámbito. </w:t>
      </w:r>
    </w:p>
    <w:p w:rsidR="00000000" w:rsidDel="00000000" w:rsidP="00000000" w:rsidRDefault="00000000" w:rsidRPr="00000000">
      <w:pPr>
        <w:pBdr/>
        <w:spacing w:before="60" w:line="360" w:lineRule="auto"/>
        <w:contextualSpacing w:val="0"/>
        <w:rPr>
          <w:sz w:val="24"/>
          <w:szCs w:val="24"/>
        </w:rPr>
      </w:pPr>
      <w:r w:rsidDel="00000000" w:rsidR="00000000" w:rsidRPr="00000000">
        <w:rPr>
          <w:sz w:val="24"/>
          <w:szCs w:val="24"/>
          <w:rtl w:val="0"/>
        </w:rPr>
        <w:t xml:space="preserve">Específicamente uno de ellos es la elaboración del plan de trabajo por parte de los docentes, el cual siendo un medio importante para establecer la dirección de sus labores, se ha convertido en una actividad complicada, estresante y que implica el consumo de extensos periodos de tiempo.</w:t>
      </w:r>
    </w:p>
    <w:p w:rsidR="00000000" w:rsidDel="00000000" w:rsidP="00000000" w:rsidRDefault="00000000" w:rsidRPr="00000000">
      <w:pPr>
        <w:pBdr/>
        <w:spacing w:before="60" w:line="360" w:lineRule="auto"/>
        <w:contextualSpacing w:val="0"/>
        <w:rPr>
          <w:sz w:val="24"/>
          <w:szCs w:val="24"/>
        </w:rPr>
      </w:pPr>
      <w:r w:rsidDel="00000000" w:rsidR="00000000" w:rsidRPr="00000000">
        <w:rPr>
          <w:rtl w:val="0"/>
        </w:rPr>
      </w:r>
    </w:p>
    <w:p w:rsidR="00000000" w:rsidDel="00000000" w:rsidP="00000000" w:rsidRDefault="00000000" w:rsidRPr="00000000">
      <w:pPr>
        <w:pBdr/>
        <w:spacing w:before="60" w:line="360" w:lineRule="auto"/>
        <w:contextualSpacing w:val="0"/>
        <w:rPr>
          <w:sz w:val="24"/>
          <w:szCs w:val="24"/>
        </w:rPr>
      </w:pPr>
      <w:r w:rsidDel="00000000" w:rsidR="00000000" w:rsidRPr="00000000">
        <w:rPr>
          <w:sz w:val="24"/>
          <w:szCs w:val="24"/>
          <w:rtl w:val="0"/>
        </w:rPr>
        <w:t xml:space="preserve">A continuación planteamos los principales conflictos que encontramos al realizar una entrevista a algunos docentes, en base a sus respuestas determinamos las siguientes falencias en el actual método de plan de trabajo:</w:t>
      </w:r>
    </w:p>
    <w:p w:rsidR="00000000" w:rsidDel="00000000" w:rsidP="00000000" w:rsidRDefault="00000000" w:rsidRPr="00000000">
      <w:pPr>
        <w:numPr>
          <w:ilvl w:val="0"/>
          <w:numId w:val="4"/>
        </w:numPr>
        <w:pBdr/>
        <w:spacing w:before="60" w:line="360" w:lineRule="auto"/>
        <w:ind w:left="720" w:hanging="360"/>
        <w:contextualSpacing w:val="1"/>
        <w:rPr>
          <w:sz w:val="24"/>
          <w:szCs w:val="24"/>
        </w:rPr>
      </w:pPr>
      <w:r w:rsidDel="00000000" w:rsidR="00000000" w:rsidRPr="00000000">
        <w:rPr>
          <w:sz w:val="24"/>
          <w:szCs w:val="24"/>
          <w:rtl w:val="0"/>
        </w:rPr>
        <w:t xml:space="preserve">El documento es un archivo de Microsoft Excel, el cual contiene una serie de funciones que son fácilmente modificables y que de ser así pueden provocar errores.</w:t>
      </w:r>
    </w:p>
    <w:p w:rsidR="00000000" w:rsidDel="00000000" w:rsidP="00000000" w:rsidRDefault="00000000" w:rsidRPr="00000000">
      <w:pPr>
        <w:numPr>
          <w:ilvl w:val="0"/>
          <w:numId w:val="4"/>
        </w:numPr>
        <w:pBdr/>
        <w:spacing w:before="60" w:line="360" w:lineRule="auto"/>
        <w:ind w:left="720" w:hanging="360"/>
        <w:contextualSpacing w:val="1"/>
        <w:rPr>
          <w:sz w:val="24"/>
          <w:szCs w:val="24"/>
        </w:rPr>
      </w:pPr>
      <w:r w:rsidDel="00000000" w:rsidR="00000000" w:rsidRPr="00000000">
        <w:rPr>
          <w:sz w:val="24"/>
          <w:szCs w:val="24"/>
          <w:rtl w:val="0"/>
        </w:rPr>
        <w:t xml:space="preserve">El archivo es susceptible a problemas de integridad, disponibilidad y usabilidad.</w:t>
      </w:r>
    </w:p>
    <w:p w:rsidR="00000000" w:rsidDel="00000000" w:rsidP="00000000" w:rsidRDefault="00000000" w:rsidRPr="00000000">
      <w:pPr>
        <w:numPr>
          <w:ilvl w:val="0"/>
          <w:numId w:val="4"/>
        </w:numPr>
        <w:pBdr/>
        <w:spacing w:before="60" w:line="360" w:lineRule="auto"/>
        <w:ind w:left="720" w:hanging="360"/>
        <w:contextualSpacing w:val="1"/>
        <w:rPr>
          <w:sz w:val="24"/>
          <w:szCs w:val="24"/>
        </w:rPr>
      </w:pPr>
      <w:r w:rsidDel="00000000" w:rsidR="00000000" w:rsidRPr="00000000">
        <w:rPr>
          <w:sz w:val="24"/>
          <w:szCs w:val="24"/>
          <w:rtl w:val="0"/>
        </w:rPr>
        <w:t xml:space="preserve">La modificación del formato R-DC 54 es complicada.</w:t>
      </w:r>
    </w:p>
    <w:p w:rsidR="00000000" w:rsidDel="00000000" w:rsidP="00000000" w:rsidRDefault="00000000" w:rsidRPr="00000000">
      <w:pPr>
        <w:numPr>
          <w:ilvl w:val="0"/>
          <w:numId w:val="4"/>
        </w:numPr>
        <w:pBdr/>
        <w:spacing w:before="60" w:line="360" w:lineRule="auto"/>
        <w:ind w:left="720" w:hanging="360"/>
        <w:contextualSpacing w:val="1"/>
        <w:rPr>
          <w:sz w:val="24"/>
          <w:szCs w:val="24"/>
        </w:rPr>
      </w:pPr>
      <w:r w:rsidDel="00000000" w:rsidR="00000000" w:rsidRPr="00000000">
        <w:rPr>
          <w:sz w:val="24"/>
          <w:szCs w:val="24"/>
          <w:rtl w:val="0"/>
        </w:rPr>
        <w:t xml:space="preserve">El formato tiene una estructura poco intuitiva.</w:t>
      </w:r>
    </w:p>
    <w:p w:rsidR="00000000" w:rsidDel="00000000" w:rsidP="00000000" w:rsidRDefault="00000000" w:rsidRPr="00000000">
      <w:pPr>
        <w:pBdr/>
        <w:spacing w:before="60" w:line="360" w:lineRule="auto"/>
        <w:contextualSpacing w:val="0"/>
        <w:rPr>
          <w:sz w:val="24"/>
          <w:szCs w:val="24"/>
        </w:rPr>
      </w:pPr>
      <w:r w:rsidDel="00000000" w:rsidR="00000000" w:rsidRPr="00000000">
        <w:rPr>
          <w:sz w:val="24"/>
          <w:szCs w:val="24"/>
          <w:rtl w:val="0"/>
        </w:rPr>
        <w:t xml:space="preserve">Considerando la razones descritas anteriormente, se pretende con el desarrollo de este proyecto entregar un producto que mantenga el ideal de mejorar los procesos por medio de herramientas tecnológicas, a través de una aplicación web que permite registrar y llevar el seguimiento de los productos o actividades que cada docente planteó como objetivos laborales en el periodo académico.</w:t>
      </w:r>
    </w:p>
    <w:p w:rsidR="00000000" w:rsidDel="00000000" w:rsidP="00000000" w:rsidRDefault="00000000" w:rsidRPr="00000000">
      <w:pPr>
        <w:widowControl w:val="1"/>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contextualSpacing w:val="0"/>
        <w:rPr>
          <w:color w:val="a6a6a6"/>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2"/>
        <w:numPr>
          <w:ilvl w:val="1"/>
          <w:numId w:val="11"/>
        </w:numPr>
        <w:pBdr/>
        <w:ind w:left="576" w:hanging="576"/>
        <w:rPr>
          <w:b w:val="0"/>
        </w:rPr>
      </w:pPr>
      <w:bookmarkStart w:colFirst="0" w:colLast="0" w:name="_3dy6vkm" w:id="6"/>
      <w:bookmarkEnd w:id="6"/>
      <w:r w:rsidDel="00000000" w:rsidR="00000000" w:rsidRPr="00000000">
        <w:rPr>
          <w:rtl w:val="0"/>
        </w:rPr>
        <w:t xml:space="preserve">OBJETIVOS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3"/>
        <w:numPr>
          <w:ilvl w:val="2"/>
          <w:numId w:val="11"/>
        </w:numPr>
        <w:pBdr/>
        <w:ind w:left="720" w:hanging="720"/>
        <w:rPr>
          <w:b w:val="0"/>
        </w:rPr>
      </w:pPr>
      <w:bookmarkStart w:colFirst="0" w:colLast="0" w:name="_h15uan6j9c03" w:id="7"/>
      <w:bookmarkEnd w:id="7"/>
      <w:r w:rsidDel="00000000" w:rsidR="00000000" w:rsidRPr="00000000">
        <w:rPr>
          <w:rtl w:val="0"/>
        </w:rPr>
        <w:t xml:space="preserve">OBJETIVO GENERAL</w:t>
      </w:r>
    </w:p>
    <w:p w:rsidR="00000000" w:rsidDel="00000000" w:rsidP="00000000" w:rsidRDefault="00000000" w:rsidRPr="00000000">
      <w:pPr>
        <w:pBdr/>
        <w:ind w:left="1440" w:firstLine="0"/>
        <w:contextualSpacing w:val="0"/>
        <w:rPr>
          <w:sz w:val="24"/>
          <w:szCs w:val="24"/>
        </w:rPr>
      </w:pPr>
      <w:r w:rsidDel="00000000" w:rsidR="00000000" w:rsidRPr="00000000">
        <w:rPr>
          <w:rtl w:val="0"/>
        </w:rPr>
      </w:r>
    </w:p>
    <w:p w:rsidR="00000000" w:rsidDel="00000000" w:rsidP="00000000" w:rsidRDefault="00000000" w:rsidRPr="00000000">
      <w:pPr>
        <w:widowControl w:val="1"/>
        <w:pBdr/>
        <w:spacing w:before="60" w:line="360" w:lineRule="auto"/>
        <w:contextualSpacing w:val="0"/>
        <w:rPr>
          <w:sz w:val="24"/>
          <w:szCs w:val="24"/>
        </w:rPr>
      </w:pPr>
      <w:r w:rsidDel="00000000" w:rsidR="00000000" w:rsidRPr="00000000">
        <w:rPr>
          <w:sz w:val="24"/>
          <w:szCs w:val="24"/>
          <w:rtl w:val="0"/>
        </w:rPr>
        <w:t xml:space="preserve">Desarrollar una aplicación informática que permita el registro de las actividades y productos que realizan los docentes en su actividad académica de acuerdo al formato R-DC- 54 del sistema de gestión de calidad de las Unidades Tecnológicas de Santander, buscando brindar una herramienta de apoyo al plan de trabajo de los docentes, por medio de herramientas open source.</w:t>
      </w:r>
    </w:p>
    <w:p w:rsidR="00000000" w:rsidDel="00000000" w:rsidP="00000000" w:rsidRDefault="00000000" w:rsidRPr="00000000">
      <w:pPr>
        <w:pBdr/>
        <w:tabs>
          <w:tab w:val="left" w:pos="80"/>
        </w:tabs>
        <w:contextualSpacing w:val="0"/>
        <w:rPr>
          <w:color w:val="a6a6a6"/>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3"/>
        <w:numPr>
          <w:ilvl w:val="2"/>
          <w:numId w:val="11"/>
        </w:numPr>
        <w:pBdr/>
        <w:ind w:left="720" w:hanging="720"/>
        <w:rPr>
          <w:b w:val="0"/>
        </w:rPr>
      </w:pPr>
      <w:bookmarkStart w:colFirst="0" w:colLast="0" w:name="_2mcu9c46joxs" w:id="8"/>
      <w:bookmarkEnd w:id="8"/>
      <w:r w:rsidDel="00000000" w:rsidR="00000000" w:rsidRPr="00000000">
        <w:rPr>
          <w:rtl w:val="0"/>
        </w:rPr>
        <w:t xml:space="preserve">OBJETIVOS ESPECÍFICOS</w:t>
      </w:r>
    </w:p>
    <w:p w:rsidR="00000000" w:rsidDel="00000000" w:rsidP="00000000" w:rsidRDefault="00000000" w:rsidRPr="00000000">
      <w:pPr>
        <w:pBdr/>
        <w:ind w:left="1440" w:firstLine="0"/>
        <w:contextualSpacing w:val="0"/>
        <w:rPr>
          <w:sz w:val="24"/>
          <w:szCs w:val="24"/>
        </w:rPr>
      </w:pPr>
      <w:r w:rsidDel="00000000" w:rsidR="00000000" w:rsidRPr="00000000">
        <w:rPr>
          <w:rtl w:val="0"/>
        </w:rPr>
      </w:r>
    </w:p>
    <w:p w:rsidR="00000000" w:rsidDel="00000000" w:rsidP="00000000" w:rsidRDefault="00000000" w:rsidRPr="00000000">
      <w:pPr>
        <w:widowControl w:val="1"/>
        <w:pBdr/>
        <w:spacing w:line="360" w:lineRule="auto"/>
        <w:contextualSpacing w:val="0"/>
        <w:rPr>
          <w:sz w:val="24"/>
          <w:szCs w:val="24"/>
        </w:rPr>
      </w:pPr>
      <w:r w:rsidDel="00000000" w:rsidR="00000000" w:rsidRPr="00000000">
        <w:rPr>
          <w:sz w:val="24"/>
          <w:szCs w:val="24"/>
          <w:rtl w:val="0"/>
        </w:rPr>
        <w:t xml:space="preserve">1.3.2.1 Diseñar una arquitectura software que permita gestionar el proceso de planeación de las actividades de los docentes de tiempo completo, basados en el formato R-DC-54 de las UTS.</w:t>
      </w:r>
    </w:p>
    <w:p w:rsidR="00000000" w:rsidDel="00000000" w:rsidP="00000000" w:rsidRDefault="00000000" w:rsidRPr="00000000">
      <w:pPr>
        <w:widowControl w:val="1"/>
        <w:pBdr/>
        <w:spacing w:line="360" w:lineRule="auto"/>
        <w:contextualSpacing w:val="0"/>
        <w:rPr>
          <w:sz w:val="24"/>
          <w:szCs w:val="24"/>
        </w:rPr>
      </w:pPr>
      <w:r w:rsidDel="00000000" w:rsidR="00000000" w:rsidRPr="00000000">
        <w:rPr>
          <w:sz w:val="24"/>
          <w:szCs w:val="24"/>
          <w:rtl w:val="0"/>
        </w:rPr>
        <w:br w:type="textWrapping"/>
        <w:t xml:space="preserve">1.3.2.2 Desarrollar, codificar e implementar el código fuente correspondiente a los modelos para el correcto funcionamiento de la aplicación basado en los modelos y estructuras planteadas anteriormente.</w:t>
      </w:r>
    </w:p>
    <w:p w:rsidR="00000000" w:rsidDel="00000000" w:rsidP="00000000" w:rsidRDefault="00000000" w:rsidRPr="00000000">
      <w:pPr>
        <w:widowControl w:val="1"/>
        <w:pBdr/>
        <w:spacing w:line="360" w:lineRule="auto"/>
        <w:contextualSpacing w:val="0"/>
        <w:rPr>
          <w:sz w:val="24"/>
          <w:szCs w:val="24"/>
        </w:rPr>
      </w:pPr>
      <w:r w:rsidDel="00000000" w:rsidR="00000000" w:rsidRPr="00000000">
        <w:rPr>
          <w:sz w:val="24"/>
          <w:szCs w:val="24"/>
          <w:rtl w:val="0"/>
        </w:rPr>
        <w:br w:type="textWrapping"/>
        <w:t xml:space="preserve">1.3.2.3 Diseñar y realizar pruebas funcionales, de usabilidad y de carga al sistema de información desarrollado, verificando de esta manera el correcto funcionamiento.</w:t>
      </w:r>
    </w:p>
    <w:p w:rsidR="00000000" w:rsidDel="00000000" w:rsidP="00000000" w:rsidRDefault="00000000" w:rsidRPr="00000000">
      <w:pPr>
        <w:pBdr/>
        <w:contextualSpacing w:val="0"/>
        <w:rPr>
          <w:color w:val="a6a6a6"/>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2"/>
        <w:numPr>
          <w:ilvl w:val="1"/>
          <w:numId w:val="11"/>
        </w:numPr>
        <w:pBdr/>
        <w:ind w:left="576" w:hanging="576"/>
        <w:rPr>
          <w:b w:val="0"/>
        </w:rPr>
      </w:pPr>
      <w:bookmarkStart w:colFirst="0" w:colLast="0" w:name="_2s8eyo1" w:id="9"/>
      <w:bookmarkEnd w:id="9"/>
      <w:r w:rsidDel="00000000" w:rsidR="00000000" w:rsidRPr="00000000">
        <w:rPr>
          <w:rtl w:val="0"/>
        </w:rPr>
        <w:t xml:space="preserve">ESTADO DEL ARTE / ANTECEDENTES</w:t>
      </w:r>
    </w:p>
    <w:p w:rsidR="00000000" w:rsidDel="00000000" w:rsidP="00000000" w:rsidRDefault="00000000" w:rsidRPr="00000000">
      <w:pPr>
        <w:pBdr/>
        <w:spacing w:before="60" w:line="360" w:lineRule="auto"/>
        <w:contextualSpacing w:val="0"/>
        <w:rPr>
          <w:sz w:val="24"/>
          <w:szCs w:val="24"/>
        </w:rPr>
      </w:pPr>
      <w:r w:rsidDel="00000000" w:rsidR="00000000" w:rsidRPr="00000000">
        <w:rPr>
          <w:sz w:val="24"/>
          <w:szCs w:val="24"/>
          <w:rtl w:val="0"/>
        </w:rPr>
        <w:t xml:space="preserve">Desde los inicios, la aparición de la computadora evidenció un gran apoyo para diferentes aspectos de la vida cotidiana, reveló un salto hacia una nueva generación, dio paso al nacimiento de internet, la cual conecto a todo el mundo, se convirtió en un gran medio de comunicación y ahora es lo que se conoce como las Tecnologías de la Información.</w:t>
      </w:r>
    </w:p>
    <w:p w:rsidR="00000000" w:rsidDel="00000000" w:rsidP="00000000" w:rsidRDefault="00000000" w:rsidRPr="00000000">
      <w:pPr>
        <w:pBdr/>
        <w:spacing w:before="60" w:line="360" w:lineRule="auto"/>
        <w:contextualSpacing w:val="0"/>
        <w:rPr>
          <w:sz w:val="24"/>
          <w:szCs w:val="24"/>
        </w:rPr>
      </w:pPr>
      <w:r w:rsidDel="00000000" w:rsidR="00000000" w:rsidRPr="00000000">
        <w:rPr>
          <w:sz w:val="24"/>
          <w:szCs w:val="24"/>
          <w:rtl w:val="0"/>
        </w:rPr>
        <w:t xml:space="preserve">Javier Giménez de Litebi Aznar, director de desarrollo de negocio de Litebi, redacta en su artículo “Muy breve historia del software” y explica:</w:t>
      </w:r>
      <w:r w:rsidDel="00000000" w:rsidR="00000000" w:rsidRPr="00000000">
        <w:rPr>
          <w:color w:val="444444"/>
          <w:sz w:val="24"/>
          <w:szCs w:val="24"/>
          <w:rtl w:val="0"/>
        </w:rPr>
        <w:t xml:space="preserve"> “</w:t>
      </w:r>
      <w:r w:rsidDel="00000000" w:rsidR="00000000" w:rsidRPr="00000000">
        <w:rPr>
          <w:i w:val="1"/>
          <w:sz w:val="24"/>
          <w:szCs w:val="24"/>
          <w:rtl w:val="0"/>
        </w:rPr>
        <w:t xml:space="preserve">El </w:t>
      </w:r>
      <w:r w:rsidDel="00000000" w:rsidR="00000000" w:rsidRPr="00000000">
        <w:rPr>
          <w:b w:val="1"/>
          <w:i w:val="1"/>
          <w:sz w:val="24"/>
          <w:szCs w:val="24"/>
          <w:rtl w:val="0"/>
        </w:rPr>
        <w:t xml:space="preserve">software, que comenzó siendo un asunto de científicos y proyectos gubernamentales</w:t>
      </w:r>
      <w:r w:rsidDel="00000000" w:rsidR="00000000" w:rsidRPr="00000000">
        <w:rPr>
          <w:i w:val="1"/>
          <w:sz w:val="24"/>
          <w:szCs w:val="24"/>
          <w:rtl w:val="0"/>
        </w:rPr>
        <w:t xml:space="preserve"> hechos prácticamente a medida pasó a ser, a partir de los años 60 y 70, parte del entorno empresarial y utilizado de forma habitual en grandes empresas.</w:t>
      </w:r>
      <w:r w:rsidDel="00000000" w:rsidR="00000000" w:rsidRPr="00000000">
        <w:rPr>
          <w:sz w:val="24"/>
          <w:szCs w:val="24"/>
          <w:rtl w:val="0"/>
        </w:rPr>
        <w:t xml:space="preserve">” [18]</w:t>
      </w:r>
    </w:p>
    <w:p w:rsidR="00000000" w:rsidDel="00000000" w:rsidP="00000000" w:rsidRDefault="00000000" w:rsidRPr="00000000">
      <w:pPr>
        <w:pBdr/>
        <w:spacing w:before="60" w:line="360" w:lineRule="auto"/>
        <w:contextualSpacing w:val="0"/>
        <w:rPr>
          <w:sz w:val="24"/>
          <w:szCs w:val="24"/>
        </w:rPr>
      </w:pPr>
      <w:r w:rsidDel="00000000" w:rsidR="00000000" w:rsidRPr="00000000">
        <w:rPr>
          <w:rtl w:val="0"/>
        </w:rPr>
      </w:r>
    </w:p>
    <w:p w:rsidR="00000000" w:rsidDel="00000000" w:rsidP="00000000" w:rsidRDefault="00000000" w:rsidRPr="00000000">
      <w:pPr>
        <w:pBdr/>
        <w:spacing w:before="60" w:line="360" w:lineRule="auto"/>
        <w:contextualSpacing w:val="0"/>
        <w:rPr>
          <w:sz w:val="24"/>
          <w:szCs w:val="24"/>
        </w:rPr>
      </w:pPr>
      <w:r w:rsidDel="00000000" w:rsidR="00000000" w:rsidRPr="00000000">
        <w:rPr>
          <w:sz w:val="24"/>
          <w:szCs w:val="24"/>
          <w:rtl w:val="0"/>
        </w:rPr>
        <w:t xml:space="preserve">Al hacer un repaso de cómo han cambiado las cosas, se notaría como la introducción del software ha modificado algunas actividades, según Manuel Morato: </w:t>
      </w:r>
    </w:p>
    <w:p w:rsidR="00000000" w:rsidDel="00000000" w:rsidP="00000000" w:rsidRDefault="00000000" w:rsidRPr="00000000">
      <w:pPr>
        <w:pBdr/>
        <w:spacing w:before="60" w:line="360" w:lineRule="auto"/>
        <w:ind w:left="564.0000000000001" w:right="620.9999999999997" w:firstLine="0"/>
        <w:contextualSpacing w:val="0"/>
        <w:rPr>
          <w:sz w:val="24"/>
          <w:szCs w:val="24"/>
        </w:rPr>
      </w:pPr>
      <w:r w:rsidDel="00000000" w:rsidR="00000000" w:rsidRPr="00000000">
        <w:rPr>
          <w:i w:val="1"/>
          <w:sz w:val="24"/>
          <w:szCs w:val="24"/>
          <w:rtl w:val="0"/>
        </w:rPr>
        <w:t xml:space="preserve">“Antes para ver películas y series, teníamos que ir a rentar un DVD a un lugar físico; ahora las vemos en Netflix, una empresa de software. Antes para pedir un taxi, teníamos que salir a la calle a pedirlo (si es que pasaba); ahora un auto con la mejor atención al cliente nos recoge en la puerta de nuestra casa con Uber, una empresa de software. Antes leer un libro significaba conseguirlo físicamente en alguna librería o biblioteca; ahora puedes pagar por un e-book, el cual es software, y lo descargas para leerlo en tu Kindle. Antes comprar cosas significaba ir a una tienda física; ahora puedes comprar lo que quieras en Linio o Amazon, empresas de software, desde la comodidad de tu hogar.” </w:t>
      </w:r>
      <w:r w:rsidDel="00000000" w:rsidR="00000000" w:rsidRPr="00000000">
        <w:rPr>
          <w:sz w:val="24"/>
          <w:szCs w:val="24"/>
          <w:rtl w:val="0"/>
        </w:rPr>
        <w:t xml:space="preserve">[19]</w:t>
      </w:r>
    </w:p>
    <w:p w:rsidR="00000000" w:rsidDel="00000000" w:rsidP="00000000" w:rsidRDefault="00000000" w:rsidRPr="00000000">
      <w:pPr>
        <w:pBdr/>
        <w:spacing w:before="60" w:line="360" w:lineRule="auto"/>
        <w:contextualSpacing w:val="0"/>
        <w:rPr>
          <w:sz w:val="24"/>
          <w:szCs w:val="24"/>
        </w:rPr>
      </w:pPr>
      <w:r w:rsidDel="00000000" w:rsidR="00000000" w:rsidRPr="00000000">
        <w:rPr>
          <w:sz w:val="24"/>
          <w:szCs w:val="24"/>
          <w:rtl w:val="0"/>
        </w:rPr>
        <w:t xml:space="preserve">En 2013, Estados Unidos, por la necesidad de encontrar información necesaria para la lucha antiterrorista recurrió a Silicon Valley, el cual respondió con una revolución en la tecnología, según James Risen: “</w:t>
      </w:r>
      <w:r w:rsidDel="00000000" w:rsidR="00000000" w:rsidRPr="00000000">
        <w:rPr>
          <w:i w:val="1"/>
          <w:sz w:val="24"/>
          <w:szCs w:val="24"/>
          <w:rtl w:val="0"/>
        </w:rPr>
        <w:t xml:space="preserve">Con ello, por primera vez, los espías de Estados Unidos tienen la capacidad de rastrear las actividades y movimientos de una persona en casi cualquier lugar del mundo sin necesidad de vigilarla directamente o de escuchar sus conversaciones.</w:t>
      </w:r>
      <w:r w:rsidDel="00000000" w:rsidR="00000000" w:rsidRPr="00000000">
        <w:rPr>
          <w:sz w:val="24"/>
          <w:szCs w:val="24"/>
          <w:rtl w:val="0"/>
        </w:rPr>
        <w:t xml:space="preserve">”. [20]</w:t>
      </w:r>
    </w:p>
    <w:p w:rsidR="00000000" w:rsidDel="00000000" w:rsidP="00000000" w:rsidRDefault="00000000" w:rsidRPr="00000000">
      <w:pPr>
        <w:pBdr/>
        <w:spacing w:before="60" w:line="360" w:lineRule="auto"/>
        <w:contextualSpacing w:val="0"/>
        <w:rPr>
          <w:sz w:val="24"/>
          <w:szCs w:val="24"/>
        </w:rPr>
      </w:pPr>
      <w:r w:rsidDel="00000000" w:rsidR="00000000" w:rsidRPr="00000000">
        <w:rPr>
          <w:sz w:val="24"/>
          <w:szCs w:val="24"/>
          <w:rtl w:val="0"/>
        </w:rPr>
        <w:t xml:space="preserve">El Dr. Márquez expresa acerca de las TICs:</w:t>
      </w:r>
    </w:p>
    <w:p w:rsidR="00000000" w:rsidDel="00000000" w:rsidP="00000000" w:rsidRDefault="00000000" w:rsidRPr="00000000">
      <w:pPr>
        <w:pBdr/>
        <w:spacing w:before="60" w:line="360" w:lineRule="auto"/>
        <w:ind w:left="714.0000000000002" w:right="620.9999999999997" w:firstLine="0"/>
        <w:contextualSpacing w:val="0"/>
        <w:rPr>
          <w:sz w:val="24"/>
          <w:szCs w:val="24"/>
        </w:rPr>
      </w:pPr>
      <w:r w:rsidDel="00000000" w:rsidR="00000000" w:rsidRPr="00000000">
        <w:rPr>
          <w:i w:val="1"/>
          <w:sz w:val="24"/>
          <w:szCs w:val="24"/>
          <w:rtl w:val="0"/>
        </w:rPr>
        <w:t xml:space="preserve">“Sus principales aportaciones a las actividades humanas se concretan en una serie de funciones que nos facilitan la realización de nuestros trabajos porque, sean éstos los que sean, siempre requieren una cierta información para realizarlo, un determinado proceso de datos y a menudo también la comunicación con otras personas; y esto es precisamente lo que nos ofrecen las TIC.” </w:t>
      </w:r>
      <w:r w:rsidDel="00000000" w:rsidR="00000000" w:rsidRPr="00000000">
        <w:rPr>
          <w:sz w:val="24"/>
          <w:szCs w:val="24"/>
          <w:rtl w:val="0"/>
        </w:rPr>
        <w:t xml:space="preserve">[11]</w:t>
      </w: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pPr>
        <w:pBdr/>
        <w:spacing w:before="60" w:line="360" w:lineRule="auto"/>
        <w:contextualSpacing w:val="0"/>
        <w:rPr>
          <w:sz w:val="24"/>
          <w:szCs w:val="24"/>
        </w:rPr>
      </w:pPr>
      <w:r w:rsidDel="00000000" w:rsidR="00000000" w:rsidRPr="00000000">
        <w:rPr>
          <w:sz w:val="24"/>
          <w:szCs w:val="24"/>
          <w:rtl w:val="0"/>
        </w:rPr>
        <w:t xml:space="preserve">En la actualidad las tecnologías de la información avanzan a gran velocidad, al echar un vistazo a lo que acontece en distintas parte del mundo, encontramos como cada región se adapta a estos cambios y se mantiene activa en el proceso. Los avances en las tecnologías se dan en cualquier campo, ya que es un conocimiento aplicable a diferentes actividades y que sabiendo enfocar las herramientas que ofrece, se convierte en una potente base para mejorar procesos.</w:t>
      </w:r>
    </w:p>
    <w:p w:rsidR="00000000" w:rsidDel="00000000" w:rsidP="00000000" w:rsidRDefault="00000000" w:rsidRPr="00000000">
      <w:pPr>
        <w:pBdr/>
        <w:spacing w:before="60" w:line="360" w:lineRule="auto"/>
        <w:contextualSpacing w:val="0"/>
        <w:rPr>
          <w:color w:val="ff0000"/>
          <w:sz w:val="24"/>
          <w:szCs w:val="24"/>
        </w:rPr>
      </w:pPr>
      <w:r w:rsidDel="00000000" w:rsidR="00000000" w:rsidRPr="00000000">
        <w:rPr>
          <w:rtl w:val="0"/>
        </w:rPr>
      </w:r>
    </w:p>
    <w:p w:rsidR="00000000" w:rsidDel="00000000" w:rsidP="00000000" w:rsidRDefault="00000000" w:rsidRPr="00000000">
      <w:pPr>
        <w:pBdr/>
        <w:spacing w:before="60" w:line="360" w:lineRule="auto"/>
        <w:contextualSpacing w:val="0"/>
        <w:rPr>
          <w:sz w:val="24"/>
          <w:szCs w:val="24"/>
        </w:rPr>
      </w:pPr>
      <w:r w:rsidDel="00000000" w:rsidR="00000000" w:rsidRPr="00000000">
        <w:rPr>
          <w:sz w:val="24"/>
          <w:szCs w:val="24"/>
          <w:rtl w:val="0"/>
        </w:rPr>
        <w:t xml:space="preserve">En países intercontinentales, se evidencia como procesos en los que anteriormente se requería mayor esfuerzo y alto riesgo, ahora, han transformado sus sistemas de producción para disminuir gastos y garantizando al empleado el cumplimiento de su labor sin exponerse a mayores riesgos. Según [3], “</w:t>
      </w:r>
      <w:r w:rsidDel="00000000" w:rsidR="00000000" w:rsidRPr="00000000">
        <w:rPr>
          <w:i w:val="1"/>
          <w:sz w:val="24"/>
          <w:szCs w:val="24"/>
          <w:rtl w:val="0"/>
        </w:rPr>
        <w:t xml:space="preserve">Japón se ha involucrado muchísimo en ciencia y tecnología y eso es lo importante que un país solo avanza cuando se dedica a la ciencia y tecnología, así como Japón están muchos otros países como Corea del Sur, Hong Kong, entre otros</w:t>
      </w:r>
      <w:r w:rsidDel="00000000" w:rsidR="00000000" w:rsidRPr="00000000">
        <w:rPr>
          <w:sz w:val="24"/>
          <w:szCs w:val="24"/>
          <w:rtl w:val="0"/>
        </w:rPr>
        <w:t xml:space="preserve">”, esta afirmación da a entender como la inclusión de procesos apoyados en la tecnología se convierten en la vía más notable para el crecimiento económico.</w:t>
      </w:r>
    </w:p>
    <w:p w:rsidR="00000000" w:rsidDel="00000000" w:rsidP="00000000" w:rsidRDefault="00000000" w:rsidRPr="00000000">
      <w:pPr>
        <w:pBdr/>
        <w:spacing w:before="60" w:line="360" w:lineRule="auto"/>
        <w:contextualSpacing w:val="0"/>
        <w:rPr>
          <w:sz w:val="24"/>
          <w:szCs w:val="24"/>
        </w:rPr>
      </w:pPr>
      <w:r w:rsidDel="00000000" w:rsidR="00000000" w:rsidRPr="00000000">
        <w:rPr>
          <w:rtl w:val="0"/>
        </w:rPr>
      </w:r>
    </w:p>
    <w:p w:rsidR="00000000" w:rsidDel="00000000" w:rsidP="00000000" w:rsidRDefault="00000000" w:rsidRPr="00000000">
      <w:pPr>
        <w:pBdr/>
        <w:spacing w:before="60" w:line="360" w:lineRule="auto"/>
        <w:contextualSpacing w:val="0"/>
        <w:rPr>
          <w:sz w:val="24"/>
          <w:szCs w:val="24"/>
        </w:rPr>
      </w:pPr>
      <w:r w:rsidDel="00000000" w:rsidR="00000000" w:rsidRPr="00000000">
        <w:rPr>
          <w:sz w:val="24"/>
          <w:szCs w:val="24"/>
          <w:rtl w:val="0"/>
        </w:rPr>
        <w:t xml:space="preserve">En Latinoamérica, la llegada de tecnologías es más lenta, lo que hace que siempre se ubique por debajo del desarrollo tecnológico en comparación a países europeos , no obstante, se pueden resaltar sistemas que se han instalado para mejorar la calidad de vida de los habitantes, logrando una gran aceptación y despertando un gran interés de los entes gubernamentales en la búsqueda de conocimiento tecnológico.</w:t>
      </w:r>
    </w:p>
    <w:p w:rsidR="00000000" w:rsidDel="00000000" w:rsidP="00000000" w:rsidRDefault="00000000" w:rsidRPr="00000000">
      <w:pPr>
        <w:pBdr/>
        <w:spacing w:before="60" w:line="360" w:lineRule="auto"/>
        <w:contextualSpacing w:val="0"/>
        <w:rPr>
          <w:sz w:val="24"/>
          <w:szCs w:val="24"/>
        </w:rPr>
      </w:pPr>
      <w:r w:rsidDel="00000000" w:rsidR="00000000" w:rsidRPr="00000000">
        <w:rPr>
          <w:sz w:val="24"/>
          <w:szCs w:val="24"/>
          <w:rtl w:val="0"/>
        </w:rPr>
        <w:t xml:space="preserve">La tecnología puede relacionarse fácilmente con cualquier campo de acción, permitiendo integración y/o mejoramiento de los procesos, una de las premisas según [2] es que es posible partir </w:t>
      </w:r>
      <w:r w:rsidDel="00000000" w:rsidR="00000000" w:rsidRPr="00000000">
        <w:rPr>
          <w:i w:val="1"/>
          <w:sz w:val="24"/>
          <w:szCs w:val="24"/>
          <w:rtl w:val="0"/>
        </w:rPr>
        <w:t xml:space="preserve">“desde un proceso de características “caóticas” a un proceso estandarizado y comprensible, capaz de resolver los requerimientos de usuario en menos tiempo y con mayor precisión y efectividad”</w:t>
      </w:r>
      <w:r w:rsidDel="00000000" w:rsidR="00000000" w:rsidRPr="00000000">
        <w:rPr>
          <w:sz w:val="24"/>
          <w:szCs w:val="24"/>
          <w:rtl w:val="0"/>
        </w:rPr>
        <w:t xml:space="preserve">. Adicional, [2] complementa: </w:t>
      </w:r>
      <w:r w:rsidDel="00000000" w:rsidR="00000000" w:rsidRPr="00000000">
        <w:rPr>
          <w:i w:val="1"/>
          <w:sz w:val="24"/>
          <w:szCs w:val="24"/>
          <w:rtl w:val="0"/>
        </w:rPr>
        <w:t xml:space="preserve">“es fundamental contar con una herramienta de software que soporte dicho proceso para llegar a buenos resultados”.</w:t>
      </w:r>
      <w:r w:rsidDel="00000000" w:rsidR="00000000" w:rsidRPr="00000000">
        <w:rPr>
          <w:rtl w:val="0"/>
        </w:rPr>
      </w:r>
    </w:p>
    <w:p w:rsidR="00000000" w:rsidDel="00000000" w:rsidP="00000000" w:rsidRDefault="00000000" w:rsidRPr="00000000">
      <w:pPr>
        <w:pBdr/>
        <w:spacing w:before="60" w:line="360" w:lineRule="auto"/>
        <w:contextualSpacing w:val="0"/>
        <w:rPr>
          <w:sz w:val="24"/>
          <w:szCs w:val="24"/>
        </w:rPr>
      </w:pPr>
      <w:r w:rsidDel="00000000" w:rsidR="00000000" w:rsidRPr="00000000">
        <w:rPr>
          <w:rtl w:val="0"/>
        </w:rPr>
      </w:r>
    </w:p>
    <w:p w:rsidR="00000000" w:rsidDel="00000000" w:rsidP="00000000" w:rsidRDefault="00000000" w:rsidRPr="00000000">
      <w:pPr>
        <w:pBdr/>
        <w:spacing w:before="60" w:line="360" w:lineRule="auto"/>
        <w:contextualSpacing w:val="0"/>
        <w:rPr>
          <w:sz w:val="24"/>
          <w:szCs w:val="24"/>
        </w:rPr>
      </w:pPr>
      <w:r w:rsidDel="00000000" w:rsidR="00000000" w:rsidRPr="00000000">
        <w:rPr>
          <w:sz w:val="24"/>
          <w:szCs w:val="24"/>
          <w:rtl w:val="0"/>
        </w:rPr>
        <w:t xml:space="preserve">El uso de la tecnología en Colombia aún es muy escaso en comparación a otros países, incluso existen sectores en los que no ha ingresado ningún estímulo tecnológico, [4] afirma que en Tolima el desarrollo tecnológico es bajo por: </w:t>
      </w:r>
      <w:r w:rsidDel="00000000" w:rsidR="00000000" w:rsidRPr="00000000">
        <w:rPr>
          <w:i w:val="1"/>
          <w:sz w:val="24"/>
          <w:szCs w:val="24"/>
          <w:rtl w:val="0"/>
        </w:rPr>
        <w:t xml:space="preserve">“la escasa importancia del capital relacional especialmente con actores de ciencia y tecnología, y de la innovación tecnológica orientada a la creación de nuevos productos y servicios TIC, como factores clave que soporten su crecimiento”</w:t>
      </w:r>
      <w:r w:rsidDel="00000000" w:rsidR="00000000" w:rsidRPr="00000000">
        <w:rPr>
          <w:sz w:val="24"/>
          <w:szCs w:val="24"/>
          <w:rtl w:val="0"/>
        </w:rPr>
        <w:t xml:space="preserve">.</w:t>
      </w:r>
    </w:p>
    <w:p w:rsidR="00000000" w:rsidDel="00000000" w:rsidP="00000000" w:rsidRDefault="00000000" w:rsidRPr="00000000">
      <w:pPr>
        <w:pBdr/>
        <w:spacing w:before="60" w:line="360" w:lineRule="auto"/>
        <w:contextualSpacing w:val="0"/>
        <w:rPr>
          <w:sz w:val="24"/>
          <w:szCs w:val="24"/>
        </w:rPr>
      </w:pPr>
      <w:r w:rsidDel="00000000" w:rsidR="00000000" w:rsidRPr="00000000">
        <w:rPr>
          <w:sz w:val="24"/>
          <w:szCs w:val="24"/>
          <w:rtl w:val="0"/>
        </w:rPr>
        <w:t xml:space="preserve">Edgar y Alexei sugieren [6]: “</w:t>
      </w:r>
      <w:r w:rsidDel="00000000" w:rsidR="00000000" w:rsidRPr="00000000">
        <w:rPr>
          <w:i w:val="1"/>
          <w:sz w:val="24"/>
          <w:szCs w:val="24"/>
          <w:rtl w:val="0"/>
        </w:rPr>
        <w:t xml:space="preserve">Perfeccionar gradualmente los sistemas existentes e implementar mejoras para su uso operacional</w:t>
      </w:r>
      <w:r w:rsidDel="00000000" w:rsidR="00000000" w:rsidRPr="00000000">
        <w:rPr>
          <w:sz w:val="24"/>
          <w:szCs w:val="24"/>
          <w:rtl w:val="0"/>
        </w:rPr>
        <w:t xml:space="preserve">”, se puede considerar como una manera de incursionar en el mundo tecnológico.</w:t>
      </w:r>
    </w:p>
    <w:p w:rsidR="00000000" w:rsidDel="00000000" w:rsidP="00000000" w:rsidRDefault="00000000" w:rsidRPr="00000000">
      <w:pPr>
        <w:pBdr/>
        <w:spacing w:before="60" w:line="360" w:lineRule="auto"/>
        <w:contextualSpacing w:val="0"/>
        <w:rPr>
          <w:sz w:val="24"/>
          <w:szCs w:val="24"/>
        </w:rPr>
      </w:pPr>
      <w:r w:rsidDel="00000000" w:rsidR="00000000" w:rsidRPr="00000000">
        <w:rPr>
          <w:rtl w:val="0"/>
        </w:rPr>
      </w:r>
    </w:p>
    <w:p w:rsidR="00000000" w:rsidDel="00000000" w:rsidP="00000000" w:rsidRDefault="00000000" w:rsidRPr="00000000">
      <w:pPr>
        <w:pBdr/>
        <w:spacing w:before="60" w:line="360" w:lineRule="auto"/>
        <w:contextualSpacing w:val="0"/>
        <w:rPr>
          <w:sz w:val="24"/>
          <w:szCs w:val="24"/>
        </w:rPr>
      </w:pPr>
      <w:r w:rsidDel="00000000" w:rsidR="00000000" w:rsidRPr="00000000">
        <w:rPr>
          <w:sz w:val="24"/>
          <w:szCs w:val="24"/>
          <w:rtl w:val="0"/>
        </w:rPr>
        <w:t xml:space="preserve">En una investigación que se hizo, se dio una idea general de la mayor dificultad para sobresalir en las tecnologías en Colombia: </w:t>
      </w:r>
    </w:p>
    <w:p w:rsidR="00000000" w:rsidDel="00000000" w:rsidP="00000000" w:rsidRDefault="00000000" w:rsidRPr="00000000">
      <w:pPr>
        <w:pBdr/>
        <w:spacing w:before="60" w:line="360" w:lineRule="auto"/>
        <w:contextualSpacing w:val="0"/>
        <w:rPr>
          <w:sz w:val="24"/>
          <w:szCs w:val="24"/>
        </w:rPr>
      </w:pPr>
      <w:r w:rsidDel="00000000" w:rsidR="00000000" w:rsidRPr="00000000">
        <w:rPr>
          <w:i w:val="1"/>
          <w:sz w:val="24"/>
          <w:szCs w:val="24"/>
          <w:rtl w:val="0"/>
        </w:rPr>
        <w:t xml:space="preserve">“Precios poco competitivos para el mercado internacional, bajos estándares de Calidad, inconveniente con el idioma de los pa´ıses a exportar, poco personal especializado, poca experiencia en mercados internacionales. Todos estos factores apuntan a un bajo nivel de capacidades de innovación que terminan en un bajo nivel de ventajas comparativas, lo cual significa firmas menos competitivas y por ende la industria del software del pa´ıs se ve afectado por estas falencias.</w:t>
      </w:r>
      <w:r w:rsidDel="00000000" w:rsidR="00000000" w:rsidRPr="00000000">
        <w:rPr>
          <w:sz w:val="24"/>
          <w:szCs w:val="24"/>
          <w:rtl w:val="0"/>
        </w:rPr>
        <w:t xml:space="preserve">”.[12]</w:t>
      </w:r>
    </w:p>
    <w:p w:rsidR="00000000" w:rsidDel="00000000" w:rsidP="00000000" w:rsidRDefault="00000000" w:rsidRPr="00000000">
      <w:pPr>
        <w:pBdr/>
        <w:spacing w:before="60" w:line="360" w:lineRule="auto"/>
        <w:contextualSpacing w:val="0"/>
        <w:rPr>
          <w:sz w:val="24"/>
          <w:szCs w:val="24"/>
        </w:rPr>
      </w:pPr>
      <w:r w:rsidDel="00000000" w:rsidR="00000000" w:rsidRPr="00000000">
        <w:rPr>
          <w:sz w:val="24"/>
          <w:szCs w:val="24"/>
          <w:rtl w:val="0"/>
        </w:rPr>
        <w:t xml:space="preserve">Por lo que el gobierno local ha decidido apoyar el crecimiento de la tecnología por medio del desarrollo de aplicaciones, procesos o metodologías que apliquen tecnologías de la información, por medio de créditos, financiamiento, concursos de méritos, etc.</w:t>
      </w:r>
    </w:p>
    <w:p w:rsidR="00000000" w:rsidDel="00000000" w:rsidP="00000000" w:rsidRDefault="00000000" w:rsidRPr="00000000">
      <w:pPr>
        <w:pBdr/>
        <w:spacing w:before="60" w:line="360" w:lineRule="auto"/>
        <w:contextualSpacing w:val="0"/>
        <w:rPr>
          <w:sz w:val="24"/>
          <w:szCs w:val="24"/>
        </w:rPr>
      </w:pPr>
      <w:r w:rsidDel="00000000" w:rsidR="00000000" w:rsidRPr="00000000">
        <w:rPr>
          <w:sz w:val="24"/>
          <w:szCs w:val="24"/>
          <w:rtl w:val="0"/>
        </w:rPr>
        <w:t xml:space="preserve">Según [5], ”</w:t>
      </w:r>
      <w:r w:rsidDel="00000000" w:rsidR="00000000" w:rsidRPr="00000000">
        <w:rPr>
          <w:i w:val="1"/>
          <w:sz w:val="24"/>
          <w:szCs w:val="24"/>
          <w:rtl w:val="0"/>
        </w:rPr>
        <w:t xml:space="preserve">existe una valiosa oportunidad de fortalecimiento de los procesos de investigación aplicada, desarrollo tecnológico e innovación desde el trabajo que adelanten los grupos de investigación y semilleros de los centros de formación.</w:t>
      </w:r>
      <w:r w:rsidDel="00000000" w:rsidR="00000000" w:rsidRPr="00000000">
        <w:rPr>
          <w:sz w:val="24"/>
          <w:szCs w:val="24"/>
          <w:rtl w:val="0"/>
        </w:rPr>
        <w:t xml:space="preserve">”, alienta a que las personas relacionadas en este campo generen herramientas tecnológicas que impulsen la mejora de procesos.</w:t>
      </w:r>
    </w:p>
    <w:p w:rsidR="00000000" w:rsidDel="00000000" w:rsidP="00000000" w:rsidRDefault="00000000" w:rsidRPr="00000000">
      <w:pPr>
        <w:pBdr/>
        <w:spacing w:before="60" w:line="360" w:lineRule="auto"/>
        <w:contextualSpacing w:val="0"/>
        <w:rPr>
          <w:color w:val="ff0000"/>
          <w:sz w:val="24"/>
          <w:szCs w:val="24"/>
        </w:rPr>
      </w:pPr>
      <w:r w:rsidDel="00000000" w:rsidR="00000000" w:rsidRPr="00000000">
        <w:rPr>
          <w:rtl w:val="0"/>
        </w:rPr>
      </w:r>
    </w:p>
    <w:p w:rsidR="00000000" w:rsidDel="00000000" w:rsidP="00000000" w:rsidRDefault="00000000" w:rsidRPr="00000000">
      <w:pPr>
        <w:pBdr/>
        <w:spacing w:before="60" w:line="360" w:lineRule="auto"/>
        <w:contextualSpacing w:val="0"/>
        <w:rPr>
          <w:sz w:val="24"/>
          <w:szCs w:val="24"/>
        </w:rPr>
      </w:pPr>
      <w:r w:rsidDel="00000000" w:rsidR="00000000" w:rsidRPr="00000000">
        <w:rPr>
          <w:sz w:val="24"/>
          <w:szCs w:val="24"/>
          <w:rtl w:val="0"/>
        </w:rPr>
        <w:t xml:space="preserve">En el departamento la creacion e implementacion de software para mejora de procesos es más notoria en entidades prestadoras de servicios, las instituciones educativas además de ser fuentes de conocimiento, son impulsoras del desarrollo tecnológico en sus procesos con el fin de hacer más ágil la respuesta al usuario cuando solicita un servicio.</w:t>
      </w:r>
    </w:p>
    <w:p w:rsidR="00000000" w:rsidDel="00000000" w:rsidP="00000000" w:rsidRDefault="00000000" w:rsidRPr="00000000">
      <w:pPr>
        <w:pBdr/>
        <w:spacing w:before="60" w:line="360" w:lineRule="auto"/>
        <w:contextualSpacing w:val="0"/>
        <w:rPr>
          <w:sz w:val="24"/>
          <w:szCs w:val="24"/>
        </w:rPr>
      </w:pPr>
      <w:r w:rsidDel="00000000" w:rsidR="00000000" w:rsidRPr="00000000">
        <w:rPr>
          <w:rtl w:val="0"/>
        </w:rPr>
      </w:r>
    </w:p>
    <w:p w:rsidR="00000000" w:rsidDel="00000000" w:rsidP="00000000" w:rsidRDefault="00000000" w:rsidRPr="00000000">
      <w:pPr>
        <w:pBdr/>
        <w:spacing w:before="60" w:line="360" w:lineRule="auto"/>
        <w:contextualSpacing w:val="0"/>
        <w:rPr>
          <w:sz w:val="24"/>
          <w:szCs w:val="24"/>
        </w:rPr>
      </w:pPr>
      <w:r w:rsidDel="00000000" w:rsidR="00000000" w:rsidRPr="00000000">
        <w:rPr>
          <w:sz w:val="24"/>
          <w:szCs w:val="24"/>
          <w:rtl w:val="0"/>
        </w:rPr>
        <w:t xml:space="preserve">Algunos ejemplos de la utilidad del software aplicado a procesos:</w:t>
      </w:r>
    </w:p>
    <w:p w:rsidR="00000000" w:rsidDel="00000000" w:rsidP="00000000" w:rsidRDefault="00000000" w:rsidRPr="00000000">
      <w:pPr>
        <w:numPr>
          <w:ilvl w:val="0"/>
          <w:numId w:val="10"/>
        </w:numPr>
        <w:pBdr/>
        <w:spacing w:before="60" w:line="360" w:lineRule="auto"/>
        <w:ind w:left="720" w:hanging="360"/>
        <w:contextualSpacing w:val="1"/>
        <w:rPr>
          <w:sz w:val="24"/>
          <w:szCs w:val="24"/>
        </w:rPr>
      </w:pPr>
      <w:r w:rsidDel="00000000" w:rsidR="00000000" w:rsidRPr="00000000">
        <w:rPr>
          <w:sz w:val="24"/>
          <w:szCs w:val="24"/>
          <w:rtl w:val="0"/>
        </w:rPr>
        <w:t xml:space="preserve">Héctor y Fernando desarrollaron un software [7] del cual destacaron: “</w:t>
      </w:r>
      <w:r w:rsidDel="00000000" w:rsidR="00000000" w:rsidRPr="00000000">
        <w:rPr>
          <w:i w:val="1"/>
          <w:sz w:val="24"/>
          <w:szCs w:val="24"/>
          <w:rtl w:val="0"/>
        </w:rPr>
        <w:t xml:space="preserve">El sistema permite procesos de automatización, que reducen tiempo y esfuerzo a los funcionarios</w:t>
      </w:r>
      <w:r w:rsidDel="00000000" w:rsidR="00000000" w:rsidRPr="00000000">
        <w:rPr>
          <w:sz w:val="24"/>
          <w:szCs w:val="24"/>
          <w:rtl w:val="0"/>
        </w:rPr>
        <w:t xml:space="preserve">”, dando a conocer que hubo una mejora en el proceso anterior y que se obtuvo gracias al software implementado.</w:t>
      </w:r>
    </w:p>
    <w:p w:rsidR="00000000" w:rsidDel="00000000" w:rsidP="00000000" w:rsidRDefault="00000000" w:rsidRPr="00000000">
      <w:pPr>
        <w:numPr>
          <w:ilvl w:val="0"/>
          <w:numId w:val="10"/>
        </w:numPr>
        <w:pBdr/>
        <w:spacing w:before="60" w:line="360" w:lineRule="auto"/>
        <w:ind w:left="720" w:hanging="360"/>
        <w:contextualSpacing w:val="1"/>
        <w:rPr>
          <w:sz w:val="24"/>
          <w:szCs w:val="24"/>
        </w:rPr>
      </w:pPr>
      <w:r w:rsidDel="00000000" w:rsidR="00000000" w:rsidRPr="00000000">
        <w:rPr>
          <w:sz w:val="24"/>
          <w:szCs w:val="24"/>
          <w:rtl w:val="0"/>
        </w:rPr>
        <w:t xml:space="preserve">Hector Emilio en su artículo </w:t>
      </w:r>
      <w:r w:rsidDel="00000000" w:rsidR="00000000" w:rsidRPr="00000000">
        <w:rPr>
          <w:i w:val="1"/>
          <w:sz w:val="24"/>
          <w:szCs w:val="24"/>
          <w:rtl w:val="0"/>
        </w:rPr>
        <w:t xml:space="preserve">“Construcción de una herramienta software para mejoramiento del posicionamiento de pozos en el desarrollo de un campo maduro de hidrocarburos usando neuromodulación”</w:t>
      </w:r>
      <w:r w:rsidDel="00000000" w:rsidR="00000000" w:rsidRPr="00000000">
        <w:rPr>
          <w:sz w:val="24"/>
          <w:szCs w:val="24"/>
          <w:rtl w:val="0"/>
        </w:rPr>
        <w:t xml:space="preserve">, nos comparte la eficiencia y capacidades del software que realizaron aplicado a la Ingenieria de Petroleos, lo que incentivó un ambiente más colaborativo, además de crear conocimiento [9].</w:t>
      </w:r>
    </w:p>
    <w:p w:rsidR="00000000" w:rsidDel="00000000" w:rsidP="00000000" w:rsidRDefault="00000000" w:rsidRPr="00000000">
      <w:pPr>
        <w:numPr>
          <w:ilvl w:val="0"/>
          <w:numId w:val="10"/>
        </w:numPr>
        <w:pBdr/>
        <w:spacing w:before="60" w:line="360" w:lineRule="auto"/>
        <w:ind w:left="720" w:hanging="360"/>
        <w:contextualSpacing w:val="1"/>
        <w:rPr>
          <w:sz w:val="24"/>
          <w:szCs w:val="24"/>
        </w:rPr>
      </w:pPr>
      <w:r w:rsidDel="00000000" w:rsidR="00000000" w:rsidRPr="00000000">
        <w:rPr>
          <w:sz w:val="24"/>
          <w:szCs w:val="24"/>
          <w:rtl w:val="0"/>
        </w:rPr>
        <w:t xml:space="preserve">Leonardo implementó un software para el control y monitoreo de traslado, y nos comparte sus resultados afirmando: “</w:t>
      </w:r>
      <w:r w:rsidDel="00000000" w:rsidR="00000000" w:rsidRPr="00000000">
        <w:rPr>
          <w:i w:val="1"/>
          <w:sz w:val="24"/>
          <w:szCs w:val="24"/>
          <w:rtl w:val="0"/>
        </w:rPr>
        <w:t xml:space="preserve">haciendo uso de una herramienta tecnológica adecuada como aplicación web, que con sus funcionalidades se vuelve una ayuda poderosa que logra eliminar o mitigar las dificultades encontradas desde la perspectiva de cada una de las partes involucradas en la actividad</w:t>
      </w:r>
      <w:r w:rsidDel="00000000" w:rsidR="00000000" w:rsidRPr="00000000">
        <w:rPr>
          <w:sz w:val="24"/>
          <w:szCs w:val="24"/>
          <w:rtl w:val="0"/>
        </w:rPr>
        <w:t xml:space="preserve">” [10].</w:t>
      </w:r>
    </w:p>
    <w:p w:rsidR="00000000" w:rsidDel="00000000" w:rsidP="00000000" w:rsidRDefault="00000000" w:rsidRPr="00000000">
      <w:pPr>
        <w:pBdr/>
        <w:spacing w:before="60" w:line="360" w:lineRule="auto"/>
        <w:contextualSpacing w:val="0"/>
        <w:rPr>
          <w:sz w:val="24"/>
          <w:szCs w:val="24"/>
        </w:rPr>
      </w:pPr>
      <w:r w:rsidDel="00000000" w:rsidR="00000000" w:rsidRPr="00000000">
        <w:rPr>
          <w:rtl w:val="0"/>
        </w:rPr>
      </w:r>
    </w:p>
    <w:p w:rsidR="00000000" w:rsidDel="00000000" w:rsidP="00000000" w:rsidRDefault="00000000" w:rsidRPr="00000000">
      <w:pPr>
        <w:pBdr/>
        <w:spacing w:before="60" w:line="360" w:lineRule="auto"/>
        <w:contextualSpacing w:val="0"/>
        <w:rPr>
          <w:sz w:val="24"/>
          <w:szCs w:val="24"/>
        </w:rPr>
      </w:pPr>
      <w:r w:rsidDel="00000000" w:rsidR="00000000" w:rsidRPr="00000000">
        <w:rPr>
          <w:sz w:val="24"/>
          <w:szCs w:val="24"/>
          <w:rtl w:val="0"/>
        </w:rPr>
        <w:t xml:space="preserve">En las Unidades Tecnológicas de Santander</w:t>
      </w:r>
      <w:r w:rsidDel="00000000" w:rsidR="00000000" w:rsidRPr="00000000">
        <w:rPr>
          <w:sz w:val="24"/>
          <w:szCs w:val="24"/>
          <w:rtl w:val="0"/>
        </w:rPr>
        <w:t xml:space="preserve">, se ha notado</w:t>
      </w:r>
      <w:r w:rsidDel="00000000" w:rsidR="00000000" w:rsidRPr="00000000">
        <w:rPr>
          <w:sz w:val="24"/>
          <w:szCs w:val="24"/>
          <w:rtl w:val="0"/>
        </w:rPr>
        <w:t xml:space="preserve"> que aunque estudiantes egresados de Tecnología de Sistemas han generado herramientas software para mejorar procesos, la gran mayoría no han sido implementadas, no se conoce la razón pero se está perdiendo la oportunidad de mejorar procesos o innovar por medio de software hecho por estudiantes.</w:t>
      </w:r>
    </w:p>
    <w:p w:rsidR="00000000" w:rsidDel="00000000" w:rsidP="00000000" w:rsidRDefault="00000000" w:rsidRPr="00000000">
      <w:pPr>
        <w:pBdr/>
        <w:spacing w:before="60" w:line="360" w:lineRule="auto"/>
        <w:contextualSpacing w:val="0"/>
        <w:rPr>
          <w:sz w:val="24"/>
          <w:szCs w:val="24"/>
        </w:rPr>
      </w:pPr>
      <w:r w:rsidDel="00000000" w:rsidR="00000000" w:rsidRPr="00000000">
        <w:rPr>
          <w:rtl w:val="0"/>
        </w:rPr>
      </w:r>
    </w:p>
    <w:p w:rsidR="00000000" w:rsidDel="00000000" w:rsidP="00000000" w:rsidRDefault="00000000" w:rsidRPr="00000000">
      <w:pPr>
        <w:pBdr/>
        <w:spacing w:before="60" w:line="360" w:lineRule="auto"/>
        <w:contextualSpacing w:val="0"/>
        <w:rPr>
          <w:sz w:val="24"/>
          <w:szCs w:val="24"/>
        </w:rPr>
      </w:pPr>
      <w:r w:rsidDel="00000000" w:rsidR="00000000" w:rsidRPr="00000000">
        <w:rPr>
          <w:sz w:val="24"/>
          <w:szCs w:val="24"/>
          <w:rtl w:val="0"/>
        </w:rPr>
        <w:t xml:space="preserve">La mejora de procesos permite acondicionar las etapas que tiene una actividad por medio de un software, el cual es diseñado para ejecutar dichas tareas en mejor tiempo y dando un valor agregado.</w:t>
      </w:r>
    </w:p>
    <w:p w:rsidR="00000000" w:rsidDel="00000000" w:rsidP="00000000" w:rsidRDefault="00000000" w:rsidRPr="00000000">
      <w:pPr>
        <w:pBdr/>
        <w:spacing w:before="60" w:line="360" w:lineRule="auto"/>
        <w:contextualSpacing w:val="0"/>
        <w:rPr>
          <w:sz w:val="24"/>
          <w:szCs w:val="24"/>
        </w:rPr>
      </w:pPr>
      <w:r w:rsidDel="00000000" w:rsidR="00000000" w:rsidRPr="00000000">
        <w:rPr>
          <w:rtl w:val="0"/>
        </w:rPr>
      </w:r>
    </w:p>
    <w:p w:rsidR="00000000" w:rsidDel="00000000" w:rsidP="00000000" w:rsidRDefault="00000000" w:rsidRPr="00000000">
      <w:pPr>
        <w:pBdr/>
        <w:spacing w:before="60" w:line="360" w:lineRule="auto"/>
        <w:contextualSpacing w:val="0"/>
        <w:rPr>
          <w:sz w:val="24"/>
          <w:szCs w:val="24"/>
        </w:rPr>
      </w:pPr>
      <w:r w:rsidDel="00000000" w:rsidR="00000000" w:rsidRPr="00000000">
        <w:rPr>
          <w:sz w:val="24"/>
          <w:szCs w:val="24"/>
          <w:rtl w:val="0"/>
        </w:rPr>
        <w:t xml:space="preserve">Según [13], “</w:t>
      </w:r>
      <w:r w:rsidDel="00000000" w:rsidR="00000000" w:rsidRPr="00000000">
        <w:rPr>
          <w:i w:val="1"/>
          <w:sz w:val="24"/>
          <w:szCs w:val="24"/>
          <w:rtl w:val="0"/>
        </w:rPr>
        <w:t xml:space="preserve">La mejora de los procesos, significa optimizar la efectividad y la eficiencia, mejorando también los controles, reforzando los mecanismos internos para responder a las contingencias y las demandas de nuevos y futuros clientes</w:t>
      </w:r>
      <w:r w:rsidDel="00000000" w:rsidR="00000000" w:rsidRPr="00000000">
        <w:rPr>
          <w:sz w:val="24"/>
          <w:szCs w:val="24"/>
          <w:rtl w:val="0"/>
        </w:rPr>
        <w:t xml:space="preserve">”.</w:t>
      </w:r>
    </w:p>
    <w:p w:rsidR="00000000" w:rsidDel="00000000" w:rsidP="00000000" w:rsidRDefault="00000000" w:rsidRPr="00000000">
      <w:pPr>
        <w:pBdr/>
        <w:spacing w:before="60" w:line="360" w:lineRule="auto"/>
        <w:contextualSpacing w:val="0"/>
        <w:rPr>
          <w:sz w:val="24"/>
          <w:szCs w:val="24"/>
        </w:rPr>
      </w:pPr>
      <w:r w:rsidDel="00000000" w:rsidR="00000000" w:rsidRPr="00000000">
        <w:rPr>
          <w:rtl w:val="0"/>
        </w:rPr>
      </w:r>
    </w:p>
    <w:p w:rsidR="00000000" w:rsidDel="00000000" w:rsidP="00000000" w:rsidRDefault="00000000" w:rsidRPr="00000000">
      <w:pPr>
        <w:pBdr/>
        <w:spacing w:before="60" w:line="360" w:lineRule="auto"/>
        <w:contextualSpacing w:val="0"/>
        <w:rPr>
          <w:sz w:val="24"/>
          <w:szCs w:val="24"/>
        </w:rPr>
      </w:pPr>
      <w:r w:rsidDel="00000000" w:rsidR="00000000" w:rsidRPr="00000000">
        <w:rPr>
          <w:sz w:val="24"/>
          <w:szCs w:val="24"/>
          <w:rtl w:val="0"/>
        </w:rPr>
        <w:t xml:space="preserve">En las Unidades Tecnológicas de Santander se encuentran proyectos relacionados con la optimización de procesos, el software mejora la confiabilidad, el acceso y permite estructurar la organización de la información manteniendo la integridad y la seguridad de los datos. Uno de estos</w:t>
      </w:r>
      <w:r w:rsidDel="00000000" w:rsidR="00000000" w:rsidRPr="00000000">
        <w:rPr>
          <w:sz w:val="24"/>
          <w:szCs w:val="24"/>
          <w:rtl w:val="0"/>
        </w:rPr>
        <w:t xml:space="preserve"> proyectos consiste en una aplicación web para la gestión de los planes de aula de las Unidades Tecnológicas de Santander</w:t>
      </w:r>
      <w:r w:rsidDel="00000000" w:rsidR="00000000" w:rsidRPr="00000000">
        <w:rPr>
          <w:sz w:val="24"/>
          <w:szCs w:val="24"/>
          <w:rtl w:val="0"/>
        </w:rPr>
        <w:t xml:space="preserve"> y el otro fue un prototipo realizado para el formato RDC-54 de las Unidades Tecnológicas de Santander el cual actualmente se considera la base para el desarrollo de la actual propuesta.</w:t>
      </w:r>
    </w:p>
    <w:p w:rsidR="00000000" w:rsidDel="00000000" w:rsidP="00000000" w:rsidRDefault="00000000" w:rsidRPr="00000000">
      <w:pPr>
        <w:pBdr/>
        <w:spacing w:before="60" w:line="360" w:lineRule="auto"/>
        <w:contextualSpacing w:val="0"/>
        <w:rPr>
          <w:sz w:val="24"/>
          <w:szCs w:val="24"/>
        </w:rPr>
      </w:pPr>
      <w:r w:rsidDel="00000000" w:rsidR="00000000" w:rsidRPr="00000000">
        <w:rPr>
          <w:rtl w:val="0"/>
        </w:rPr>
      </w:r>
    </w:p>
    <w:p w:rsidR="00000000" w:rsidDel="00000000" w:rsidP="00000000" w:rsidRDefault="00000000" w:rsidRPr="00000000">
      <w:pPr>
        <w:pBdr/>
        <w:contextualSpacing w:val="0"/>
        <w:rPr>
          <w:color w:val="a6a6a6"/>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z w:val="24"/>
          <w:szCs w:val="24"/>
        </w:rPr>
        <w:sectPr>
          <w:type w:val="continuous"/>
          <w:pgSz w:h="15840" w:w="12240"/>
          <w:pgMar w:bottom="1701" w:top="1701"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1"/>
        </w:numPr>
        <w:pBdr/>
        <w:ind w:left="432" w:hanging="432"/>
        <w:rPr>
          <w:b w:val="0"/>
        </w:rPr>
      </w:pPr>
      <w:bookmarkStart w:colFirst="0" w:colLast="0" w:name="_17dp8vu" w:id="10"/>
      <w:bookmarkEnd w:id="10"/>
      <w:r w:rsidDel="00000000" w:rsidR="00000000" w:rsidRPr="00000000">
        <w:rPr>
          <w:rtl w:val="0"/>
        </w:rPr>
        <w:t xml:space="preserve">MARCOS REFERENCIALES</w:t>
      </w:r>
    </w:p>
    <w:p w:rsidR="00000000" w:rsidDel="00000000" w:rsidP="00000000" w:rsidRDefault="00000000" w:rsidRPr="00000000">
      <w:pPr>
        <w:pStyle w:val="Heading3"/>
        <w:keepLines w:val="1"/>
        <w:pBdr/>
        <w:spacing w:after="80" w:before="280" w:line="360" w:lineRule="auto"/>
        <w:ind w:left="0"/>
        <w:contextualSpacing w:val="0"/>
        <w:jc w:val="both"/>
        <w:rPr>
          <w:i w:val="0"/>
        </w:rPr>
      </w:pPr>
      <w:bookmarkStart w:colFirst="0" w:colLast="0" w:name="_h9vs5pgibjol" w:id="11"/>
      <w:bookmarkEnd w:id="11"/>
      <w:r w:rsidDel="00000000" w:rsidR="00000000" w:rsidRPr="00000000">
        <w:rPr>
          <w:i w:val="0"/>
          <w:rtl w:val="0"/>
        </w:rPr>
        <w:t xml:space="preserve">2</w:t>
      </w:r>
      <w:r w:rsidDel="00000000" w:rsidR="00000000" w:rsidRPr="00000000">
        <w:rPr>
          <w:i w:val="0"/>
          <w:rtl w:val="0"/>
        </w:rPr>
        <w:t xml:space="preserve">.1. MARCO TEÓRICO</w:t>
      </w:r>
    </w:p>
    <w:p w:rsidR="00000000" w:rsidDel="00000000" w:rsidP="00000000" w:rsidRDefault="00000000" w:rsidRPr="00000000">
      <w:pPr>
        <w:pBdr/>
        <w:spacing w:before="60" w:line="360" w:lineRule="auto"/>
        <w:contextualSpacing w:val="0"/>
        <w:rPr>
          <w:sz w:val="24"/>
          <w:szCs w:val="24"/>
        </w:rPr>
      </w:pPr>
      <w:r w:rsidDel="00000000" w:rsidR="00000000" w:rsidRPr="00000000">
        <w:rPr>
          <w:rtl w:val="0"/>
        </w:rPr>
      </w:r>
    </w:p>
    <w:p w:rsidR="00000000" w:rsidDel="00000000" w:rsidP="00000000" w:rsidRDefault="00000000" w:rsidRPr="00000000">
      <w:pPr>
        <w:pBdr/>
        <w:spacing w:before="60" w:line="360" w:lineRule="auto"/>
        <w:contextualSpacing w:val="0"/>
        <w:rPr>
          <w:sz w:val="24"/>
          <w:szCs w:val="24"/>
        </w:rPr>
      </w:pPr>
      <w:r w:rsidDel="00000000" w:rsidR="00000000" w:rsidRPr="00000000">
        <w:rPr>
          <w:sz w:val="24"/>
          <w:szCs w:val="24"/>
          <w:rtl w:val="0"/>
        </w:rPr>
        <w:t xml:space="preserve">Actualmente en las Unidades Tecnológicas de Santander se maneja el plan de trabajo del docente mediante el formato RDC-54, se consultó por medio de una entrevista a </w:t>
      </w:r>
      <w:r w:rsidDel="00000000" w:rsidR="00000000" w:rsidRPr="00000000">
        <w:rPr>
          <w:sz w:val="24"/>
          <w:szCs w:val="24"/>
          <w:rtl w:val="0"/>
        </w:rPr>
        <w:t xml:space="preserve">algunos docentes de las Unidades Tecnológicas de Santander, los cuales cumplen con las condiciones de ser docentes tiempo completo y por lo tanto, tienen conocimiento de cómo es el formato</w:t>
      </w:r>
      <w:r w:rsidDel="00000000" w:rsidR="00000000" w:rsidRPr="00000000">
        <w:rPr>
          <w:sz w:val="24"/>
          <w:szCs w:val="24"/>
          <w:rtl w:val="0"/>
        </w:rPr>
        <w:t xml:space="preserve">.</w:t>
      </w:r>
    </w:p>
    <w:p w:rsidR="00000000" w:rsidDel="00000000" w:rsidP="00000000" w:rsidRDefault="00000000" w:rsidRPr="00000000">
      <w:pPr>
        <w:pBdr/>
        <w:spacing w:before="60" w:line="360" w:lineRule="auto"/>
        <w:contextualSpacing w:val="0"/>
        <w:rPr>
          <w:sz w:val="24"/>
          <w:szCs w:val="24"/>
        </w:rPr>
      </w:pPr>
      <w:r w:rsidDel="00000000" w:rsidR="00000000" w:rsidRPr="00000000">
        <w:rPr>
          <w:rtl w:val="0"/>
        </w:rPr>
      </w:r>
    </w:p>
    <w:p w:rsidR="00000000" w:rsidDel="00000000" w:rsidP="00000000" w:rsidRDefault="00000000" w:rsidRPr="00000000">
      <w:pPr>
        <w:pBdr/>
        <w:spacing w:before="60" w:line="360" w:lineRule="auto"/>
        <w:contextualSpacing w:val="0"/>
        <w:rPr>
          <w:i w:val="1"/>
          <w:sz w:val="24"/>
          <w:szCs w:val="24"/>
        </w:rPr>
      </w:pPr>
      <w:r w:rsidDel="00000000" w:rsidR="00000000" w:rsidRPr="00000000">
        <w:rPr>
          <w:sz w:val="24"/>
          <w:szCs w:val="24"/>
          <w:rtl w:val="0"/>
        </w:rPr>
        <w:t xml:space="preserve">A continuación se recopila una síntesis de la entrevista hecha a algunos docentes acerca del formato RDC-54 :</w:t>
      </w:r>
      <w:r w:rsidDel="00000000" w:rsidR="00000000" w:rsidRPr="00000000">
        <w:rPr>
          <w:i w:val="1"/>
          <w:sz w:val="24"/>
          <w:szCs w:val="24"/>
          <w:rtl w:val="0"/>
        </w:rPr>
        <w:t xml:space="preserve"> </w:t>
      </w:r>
    </w:p>
    <w:p w:rsidR="00000000" w:rsidDel="00000000" w:rsidP="00000000" w:rsidRDefault="00000000" w:rsidRPr="00000000">
      <w:pPr>
        <w:numPr>
          <w:ilvl w:val="0"/>
          <w:numId w:val="3"/>
        </w:numPr>
        <w:pBdr/>
        <w:spacing w:before="60" w:line="360" w:lineRule="auto"/>
        <w:ind w:left="720" w:hanging="360"/>
        <w:contextualSpacing w:val="1"/>
        <w:rPr>
          <w:i w:val="1"/>
          <w:sz w:val="24"/>
          <w:szCs w:val="24"/>
        </w:rPr>
      </w:pPr>
      <w:r w:rsidDel="00000000" w:rsidR="00000000" w:rsidRPr="00000000">
        <w:rPr>
          <w:i w:val="1"/>
          <w:sz w:val="24"/>
          <w:szCs w:val="24"/>
          <w:rtl w:val="0"/>
        </w:rPr>
        <w:t xml:space="preserve">“El tiempo que se demora el ingreso de los datos en el RDC-54 es de una a dos horas, luego este documento pasa a revisión, si encuentran alguna inconsistencia es devuelto para que se le realicen los respectivos arreglos”, </w:t>
      </w:r>
      <w:r w:rsidDel="00000000" w:rsidR="00000000" w:rsidRPr="00000000">
        <w:rPr>
          <w:sz w:val="24"/>
          <w:szCs w:val="24"/>
          <w:rtl w:val="0"/>
        </w:rPr>
        <w:t xml:space="preserve">según el docente, “</w:t>
      </w:r>
      <w:r w:rsidDel="00000000" w:rsidR="00000000" w:rsidRPr="00000000">
        <w:rPr>
          <w:i w:val="1"/>
          <w:sz w:val="24"/>
          <w:szCs w:val="24"/>
          <w:rtl w:val="0"/>
        </w:rPr>
        <w:t xml:space="preserve">en un semestre es posible generar entre 20 a 50 versiones, es necesario mejorar el sistema actual, un software facilitará la edición del formato”. </w:t>
      </w:r>
      <w:r w:rsidDel="00000000" w:rsidR="00000000" w:rsidRPr="00000000">
        <w:rPr>
          <w:sz w:val="24"/>
          <w:szCs w:val="24"/>
          <w:rtl w:val="0"/>
        </w:rPr>
        <w:t xml:space="preserve">Le consultamos si conocía el modo de realizar este procesos en otras instituciones:</w:t>
      </w:r>
      <w:r w:rsidDel="00000000" w:rsidR="00000000" w:rsidRPr="00000000">
        <w:rPr>
          <w:i w:val="1"/>
          <w:sz w:val="24"/>
          <w:szCs w:val="24"/>
          <w:rtl w:val="0"/>
        </w:rPr>
        <w:t xml:space="preserve"> “En cuanto a otras universidades como la UCC la parte administrativa se encarga de generar el plan para el docente cada semestre”.</w:t>
      </w:r>
    </w:p>
    <w:p w:rsidR="00000000" w:rsidDel="00000000" w:rsidP="00000000" w:rsidRDefault="00000000" w:rsidRPr="00000000">
      <w:pPr>
        <w:numPr>
          <w:ilvl w:val="0"/>
          <w:numId w:val="3"/>
        </w:numPr>
        <w:pBdr/>
        <w:spacing w:before="60" w:line="360" w:lineRule="auto"/>
        <w:ind w:left="720" w:hanging="360"/>
        <w:contextualSpacing w:val="1"/>
        <w:rPr>
          <w:i w:val="1"/>
          <w:sz w:val="24"/>
          <w:szCs w:val="24"/>
        </w:rPr>
      </w:pPr>
      <w:r w:rsidDel="00000000" w:rsidR="00000000" w:rsidRPr="00000000">
        <w:rPr>
          <w:i w:val="1"/>
          <w:sz w:val="24"/>
          <w:szCs w:val="24"/>
          <w:rtl w:val="0"/>
        </w:rPr>
        <w:t xml:space="preserve">“El RDC-54 se llena en una hora aproximadamente, pero el principal problema es la cantidad de versiones que surgen en un semestre, han llegado a ser casi 50 porque el formato está en constante cambio y esto implica modificarlo para que se acomode a las nuevas exigencias, en ocasiones se pierden los archivos. La parte más tediosa a la hora de llenar el RDC-54 es estar verificando constantemente que las 3 partes del formato (actividades, productos, horario) encajen, por esta razón, la idea de un software me parece una excelente opción, la información estará más segura, habrá mayor control de los datos y se podrá acceder desde cualquier sitio.”</w:t>
      </w:r>
    </w:p>
    <w:p w:rsidR="00000000" w:rsidDel="00000000" w:rsidP="00000000" w:rsidRDefault="00000000" w:rsidRPr="00000000">
      <w:pPr>
        <w:numPr>
          <w:ilvl w:val="0"/>
          <w:numId w:val="3"/>
        </w:numPr>
        <w:pBdr/>
        <w:spacing w:before="60" w:line="360" w:lineRule="auto"/>
        <w:ind w:left="720" w:hanging="360"/>
        <w:contextualSpacing w:val="1"/>
        <w:rPr>
          <w:i w:val="1"/>
          <w:sz w:val="24"/>
          <w:szCs w:val="24"/>
        </w:rPr>
      </w:pPr>
      <w:r w:rsidDel="00000000" w:rsidR="00000000" w:rsidRPr="00000000">
        <w:rPr>
          <w:i w:val="1"/>
          <w:sz w:val="24"/>
          <w:szCs w:val="24"/>
          <w:rtl w:val="0"/>
        </w:rPr>
        <w:t xml:space="preserve">“Es importante tener un software para el RDC-54, se agiliza el tiempo que le dedicamos, las modificaciones que se realizan al formato son más de 10 en el semestre porque siempre sale algo mal. Con respecto a otras instituciones, en la UIS los docentes se dedican a dar clase, los formatos de calidad, y demás documentos de acreditación lo realizan un grupo de personas que contratan específicamente para ello.”</w:t>
      </w:r>
    </w:p>
    <w:p w:rsidR="00000000" w:rsidDel="00000000" w:rsidP="00000000" w:rsidRDefault="00000000" w:rsidRPr="00000000">
      <w:pPr>
        <w:pBdr/>
        <w:spacing w:before="60" w:line="360" w:lineRule="auto"/>
        <w:contextualSpacing w:val="0"/>
        <w:rPr>
          <w:i w:val="1"/>
          <w:sz w:val="24"/>
          <w:szCs w:val="24"/>
        </w:rPr>
      </w:pPr>
      <w:r w:rsidDel="00000000" w:rsidR="00000000" w:rsidRPr="00000000">
        <w:rPr>
          <w:rtl w:val="0"/>
        </w:rPr>
      </w:r>
    </w:p>
    <w:p w:rsidR="00000000" w:rsidDel="00000000" w:rsidP="00000000" w:rsidRDefault="00000000" w:rsidRPr="00000000">
      <w:pPr>
        <w:pBdr/>
        <w:spacing w:before="60" w:line="360" w:lineRule="auto"/>
        <w:ind w:right="240"/>
        <w:contextualSpacing w:val="0"/>
        <w:rPr>
          <w:sz w:val="24"/>
          <w:szCs w:val="24"/>
        </w:rPr>
      </w:pPr>
      <w:r w:rsidDel="00000000" w:rsidR="00000000" w:rsidRPr="00000000">
        <w:rPr>
          <w:sz w:val="24"/>
          <w:szCs w:val="24"/>
          <w:rtl w:val="0"/>
        </w:rPr>
        <w:t xml:space="preserve">La realización del software planteado aportaría los s</w:t>
      </w:r>
      <w:r w:rsidDel="00000000" w:rsidR="00000000" w:rsidRPr="00000000">
        <w:rPr>
          <w:sz w:val="24"/>
          <w:szCs w:val="24"/>
          <w:rtl w:val="0"/>
        </w:rPr>
        <w:t xml:space="preserve">iguientes beneficios</w:t>
      </w:r>
      <w:r w:rsidDel="00000000" w:rsidR="00000000" w:rsidRPr="00000000">
        <w:rPr>
          <w:sz w:val="24"/>
          <w:szCs w:val="24"/>
          <w:rtl w:val="0"/>
        </w:rPr>
        <w:t xml:space="preserve">:</w:t>
      </w:r>
    </w:p>
    <w:p w:rsidR="00000000" w:rsidDel="00000000" w:rsidP="00000000" w:rsidRDefault="00000000" w:rsidRPr="00000000">
      <w:pPr>
        <w:numPr>
          <w:ilvl w:val="0"/>
          <w:numId w:val="8"/>
        </w:numPr>
        <w:pBdr/>
        <w:spacing w:before="60" w:line="360" w:lineRule="auto"/>
        <w:ind w:right="240"/>
        <w:contextualSpacing w:val="1"/>
        <w:rPr>
          <w:sz w:val="24"/>
          <w:szCs w:val="24"/>
        </w:rPr>
      </w:pPr>
      <w:r w:rsidDel="00000000" w:rsidR="00000000" w:rsidRPr="00000000">
        <w:rPr>
          <w:sz w:val="24"/>
          <w:szCs w:val="24"/>
          <w:rtl w:val="0"/>
        </w:rPr>
        <w:t xml:space="preserve">Facilita a los docentes la digitación del formato RDC-54 de las Unidades Tecnológicas de Santander.</w:t>
      </w:r>
    </w:p>
    <w:p w:rsidR="00000000" w:rsidDel="00000000" w:rsidP="00000000" w:rsidRDefault="00000000" w:rsidRPr="00000000">
      <w:pPr>
        <w:numPr>
          <w:ilvl w:val="0"/>
          <w:numId w:val="8"/>
        </w:numPr>
        <w:pBdr/>
        <w:spacing w:before="60" w:line="360" w:lineRule="auto"/>
        <w:ind w:right="240"/>
        <w:contextualSpacing w:val="1"/>
        <w:rPr>
          <w:sz w:val="24"/>
          <w:szCs w:val="24"/>
        </w:rPr>
      </w:pPr>
      <w:r w:rsidDel="00000000" w:rsidR="00000000" w:rsidRPr="00000000">
        <w:rPr>
          <w:sz w:val="24"/>
          <w:szCs w:val="24"/>
          <w:rtl w:val="0"/>
        </w:rPr>
        <w:t xml:space="preserve">El control porcentual de las actividades, productos y horas minimiza los errores al finalizar el documento.</w:t>
      </w:r>
    </w:p>
    <w:p w:rsidR="00000000" w:rsidDel="00000000" w:rsidP="00000000" w:rsidRDefault="00000000" w:rsidRPr="00000000">
      <w:pPr>
        <w:numPr>
          <w:ilvl w:val="0"/>
          <w:numId w:val="8"/>
        </w:numPr>
        <w:pBdr/>
        <w:spacing w:before="60" w:line="360" w:lineRule="auto"/>
        <w:ind w:right="240"/>
        <w:contextualSpacing w:val="1"/>
        <w:rPr>
          <w:sz w:val="24"/>
          <w:szCs w:val="24"/>
        </w:rPr>
      </w:pPr>
      <w:r w:rsidDel="00000000" w:rsidR="00000000" w:rsidRPr="00000000">
        <w:rPr>
          <w:sz w:val="24"/>
          <w:szCs w:val="24"/>
          <w:rtl w:val="0"/>
        </w:rPr>
        <w:t xml:space="preserve">Los docentes podrán generar un reporte al finalizar, el cual contiene la información explícita del formato RDC-54.</w:t>
      </w:r>
    </w:p>
    <w:p w:rsidR="00000000" w:rsidDel="00000000" w:rsidP="00000000" w:rsidRDefault="00000000" w:rsidRPr="00000000">
      <w:pPr>
        <w:numPr>
          <w:ilvl w:val="0"/>
          <w:numId w:val="8"/>
        </w:numPr>
        <w:pBdr/>
        <w:spacing w:before="60" w:line="360" w:lineRule="auto"/>
        <w:ind w:right="240"/>
        <w:contextualSpacing w:val="1"/>
        <w:rPr>
          <w:sz w:val="24"/>
          <w:szCs w:val="24"/>
        </w:rPr>
      </w:pPr>
      <w:r w:rsidDel="00000000" w:rsidR="00000000" w:rsidRPr="00000000">
        <w:rPr>
          <w:sz w:val="24"/>
          <w:szCs w:val="24"/>
          <w:rtl w:val="0"/>
        </w:rPr>
        <w:t xml:space="preserve">El software permitirá el ingreso a la plataforma desde cualquier equipo con acceso a internet.</w:t>
      </w:r>
    </w:p>
    <w:p w:rsidR="00000000" w:rsidDel="00000000" w:rsidP="00000000" w:rsidRDefault="00000000" w:rsidRPr="00000000">
      <w:pPr>
        <w:numPr>
          <w:ilvl w:val="0"/>
          <w:numId w:val="8"/>
        </w:numPr>
        <w:pBdr/>
        <w:spacing w:before="60" w:line="360" w:lineRule="auto"/>
        <w:ind w:right="240"/>
        <w:contextualSpacing w:val="1"/>
        <w:rPr>
          <w:sz w:val="24"/>
          <w:szCs w:val="24"/>
        </w:rPr>
      </w:pPr>
      <w:r w:rsidDel="00000000" w:rsidR="00000000" w:rsidRPr="00000000">
        <w:rPr>
          <w:sz w:val="24"/>
          <w:szCs w:val="24"/>
          <w:rtl w:val="0"/>
        </w:rPr>
        <w:t xml:space="preserve">La modificación será sencilla y no habrá preocupación por pérdida de la información.</w:t>
      </w:r>
    </w:p>
    <w:p w:rsidR="00000000" w:rsidDel="00000000" w:rsidP="00000000" w:rsidRDefault="00000000" w:rsidRPr="00000000">
      <w:pPr>
        <w:pBdr/>
        <w:spacing w:before="60" w:line="360" w:lineRule="auto"/>
        <w:ind w:right="240"/>
        <w:contextualSpacing w:val="0"/>
        <w:rPr>
          <w:sz w:val="24"/>
          <w:szCs w:val="24"/>
          <w:shd w:fill="fce5cd" w:val="clear"/>
        </w:rPr>
      </w:pPr>
      <w:r w:rsidDel="00000000" w:rsidR="00000000" w:rsidRPr="00000000">
        <w:rPr>
          <w:rtl w:val="0"/>
        </w:rPr>
      </w:r>
    </w:p>
    <w:p w:rsidR="00000000" w:rsidDel="00000000" w:rsidP="00000000" w:rsidRDefault="00000000" w:rsidRPr="00000000">
      <w:pPr>
        <w:pBdr/>
        <w:spacing w:before="60" w:line="360" w:lineRule="auto"/>
        <w:ind w:right="240"/>
        <w:contextualSpacing w:val="0"/>
        <w:rPr>
          <w:sz w:val="24"/>
          <w:szCs w:val="24"/>
          <w:shd w:fill="fce5cd" w:val="clear"/>
        </w:rPr>
      </w:pPr>
      <w:r w:rsidDel="00000000" w:rsidR="00000000" w:rsidRPr="00000000">
        <w:rPr>
          <w:rtl w:val="0"/>
        </w:rPr>
      </w:r>
    </w:p>
    <w:p w:rsidR="00000000" w:rsidDel="00000000" w:rsidP="00000000" w:rsidRDefault="00000000" w:rsidRPr="00000000">
      <w:pPr>
        <w:pStyle w:val="Heading3"/>
        <w:keepLines w:val="1"/>
        <w:pBdr/>
        <w:spacing w:after="80" w:before="280" w:line="360" w:lineRule="auto"/>
        <w:ind w:left="0"/>
        <w:contextualSpacing w:val="0"/>
        <w:jc w:val="both"/>
        <w:rPr>
          <w:i w:val="0"/>
        </w:rPr>
      </w:pPr>
      <w:bookmarkStart w:colFirst="0" w:colLast="0" w:name="_beik651inivt" w:id="12"/>
      <w:bookmarkEnd w:id="12"/>
      <w:r w:rsidDel="00000000" w:rsidR="00000000" w:rsidRPr="00000000">
        <w:rPr>
          <w:i w:val="0"/>
          <w:rtl w:val="0"/>
        </w:rPr>
        <w:t xml:space="preserve">3.6.2. MARCO LEGAL</w:t>
      </w:r>
    </w:p>
    <w:p w:rsidR="00000000" w:rsidDel="00000000" w:rsidP="00000000" w:rsidRDefault="00000000" w:rsidRPr="00000000">
      <w:pPr>
        <w:keepNext w:val="1"/>
        <w:pBdr/>
        <w:spacing w:after="120" w:before="120" w:lineRule="auto"/>
        <w:contextualSpacing w:val="0"/>
        <w:jc w:val="left"/>
        <w:rPr>
          <w:color w:val="ff0000"/>
          <w:sz w:val="24"/>
          <w:szCs w:val="24"/>
        </w:rPr>
      </w:pPr>
      <w:r w:rsidDel="00000000" w:rsidR="00000000" w:rsidRPr="00000000">
        <w:rPr>
          <w:rtl w:val="0"/>
        </w:rPr>
      </w:r>
    </w:p>
    <w:p w:rsidR="00000000" w:rsidDel="00000000" w:rsidP="00000000" w:rsidRDefault="00000000" w:rsidRPr="00000000">
      <w:pPr>
        <w:numPr>
          <w:ilvl w:val="0"/>
          <w:numId w:val="1"/>
        </w:numPr>
        <w:pBdr/>
        <w:spacing w:before="60" w:line="360" w:lineRule="auto"/>
        <w:contextualSpacing w:val="1"/>
        <w:rPr>
          <w:sz w:val="24"/>
          <w:szCs w:val="24"/>
        </w:rPr>
      </w:pPr>
      <w:r w:rsidDel="00000000" w:rsidR="00000000" w:rsidRPr="00000000">
        <w:rPr>
          <w:sz w:val="24"/>
          <w:szCs w:val="24"/>
          <w:rtl w:val="0"/>
        </w:rPr>
        <w:t xml:space="preserve">Derechos de los Usuarios en relación a sus datos personales.</w:t>
      </w:r>
    </w:p>
    <w:p w:rsidR="00000000" w:rsidDel="00000000" w:rsidP="00000000" w:rsidRDefault="00000000" w:rsidRPr="00000000">
      <w:pPr>
        <w:pBdr/>
        <w:spacing w:before="60" w:line="360" w:lineRule="auto"/>
        <w:contextualSpacing w:val="0"/>
        <w:rPr>
          <w:sz w:val="24"/>
          <w:szCs w:val="24"/>
        </w:rPr>
      </w:pPr>
      <w:r w:rsidDel="00000000" w:rsidR="00000000" w:rsidRPr="00000000">
        <w:rPr>
          <w:rtl w:val="0"/>
        </w:rPr>
      </w:r>
    </w:p>
    <w:p w:rsidR="00000000" w:rsidDel="00000000" w:rsidP="00000000" w:rsidRDefault="00000000" w:rsidRPr="00000000">
      <w:pPr>
        <w:pBdr/>
        <w:spacing w:before="60" w:line="360" w:lineRule="auto"/>
        <w:contextualSpacing w:val="0"/>
        <w:rPr>
          <w:sz w:val="24"/>
          <w:szCs w:val="24"/>
        </w:rPr>
      </w:pPr>
      <w:r w:rsidDel="00000000" w:rsidR="00000000" w:rsidRPr="00000000">
        <w:rPr>
          <w:sz w:val="24"/>
          <w:szCs w:val="24"/>
          <w:rtl w:val="0"/>
        </w:rPr>
        <w:t xml:space="preserve">En cumplimiento de lo dispuesto en la normativa aplicable se informa de la existencia de un fichero automatizado de datos personales. Al usuario se le reconocen los derechos de acceso, rectificación, cancelación y oposición al tratamiento de datos personales [8].</w:t>
      </w:r>
    </w:p>
    <w:p w:rsidR="00000000" w:rsidDel="00000000" w:rsidP="00000000" w:rsidRDefault="00000000" w:rsidRPr="00000000">
      <w:pPr>
        <w:pBdr/>
        <w:spacing w:before="60" w:line="360"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5"/>
        </w:numPr>
        <w:pBdr/>
        <w:spacing w:before="60" w:line="360" w:lineRule="auto"/>
        <w:contextualSpacing w:val="1"/>
        <w:rPr>
          <w:sz w:val="24"/>
          <w:szCs w:val="24"/>
        </w:rPr>
      </w:pPr>
      <w:r w:rsidDel="00000000" w:rsidR="00000000" w:rsidRPr="00000000">
        <w:rPr>
          <w:sz w:val="24"/>
          <w:szCs w:val="24"/>
          <w:rtl w:val="0"/>
        </w:rPr>
        <w:t xml:space="preserve">Uso de cookies</w:t>
      </w:r>
    </w:p>
    <w:p w:rsidR="00000000" w:rsidDel="00000000" w:rsidP="00000000" w:rsidRDefault="00000000" w:rsidRPr="00000000">
      <w:pPr>
        <w:pBdr/>
        <w:spacing w:before="60" w:line="360" w:lineRule="auto"/>
        <w:contextualSpacing w:val="0"/>
        <w:rPr>
          <w:sz w:val="24"/>
          <w:szCs w:val="24"/>
        </w:rPr>
      </w:pPr>
      <w:r w:rsidDel="00000000" w:rsidR="00000000" w:rsidRPr="00000000">
        <w:rPr>
          <w:rtl w:val="0"/>
        </w:rPr>
      </w:r>
    </w:p>
    <w:p w:rsidR="00000000" w:rsidDel="00000000" w:rsidP="00000000" w:rsidRDefault="00000000" w:rsidRPr="00000000">
      <w:pPr>
        <w:pBdr/>
        <w:spacing w:before="60" w:line="360" w:lineRule="auto"/>
        <w:contextualSpacing w:val="0"/>
        <w:rPr>
          <w:sz w:val="24"/>
          <w:szCs w:val="24"/>
        </w:rPr>
      </w:pPr>
      <w:r w:rsidDel="00000000" w:rsidR="00000000" w:rsidRPr="00000000">
        <w:rPr>
          <w:sz w:val="24"/>
          <w:szCs w:val="24"/>
          <w:rtl w:val="0"/>
        </w:rPr>
        <w:t xml:space="preserve">La página web usa cookies que son utilizadas por la web como ficheros que se envían por un servidor web para registrar las actividades del usuario en la página web y permitir la navegación más</w:t>
      </w:r>
      <w:r w:rsidDel="00000000" w:rsidR="00000000" w:rsidRPr="00000000">
        <w:rPr>
          <w:b w:val="1"/>
          <w:sz w:val="24"/>
          <w:szCs w:val="24"/>
          <w:rtl w:val="0"/>
        </w:rPr>
        <w:t xml:space="preserve"> </w:t>
      </w:r>
      <w:r w:rsidDel="00000000" w:rsidR="00000000" w:rsidRPr="00000000">
        <w:rPr>
          <w:sz w:val="24"/>
          <w:szCs w:val="24"/>
          <w:rtl w:val="0"/>
        </w:rPr>
        <w:t xml:space="preserve">fluida y personalizada. El usuario tiene la posibilidad de configurar su navegador para impedir la entrada de éstas, bloquearlas o, en su caso, eliminarlas [8].</w:t>
      </w:r>
    </w:p>
    <w:p w:rsidR="00000000" w:rsidDel="00000000" w:rsidP="00000000" w:rsidRDefault="00000000" w:rsidRPr="00000000">
      <w:pPr>
        <w:pBdr/>
        <w:spacing w:before="60" w:line="360"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5"/>
        </w:numPr>
        <w:pBdr/>
        <w:spacing w:before="60" w:line="360" w:lineRule="auto"/>
        <w:contextualSpacing w:val="1"/>
        <w:rPr>
          <w:sz w:val="24"/>
          <w:szCs w:val="24"/>
        </w:rPr>
      </w:pPr>
      <w:r w:rsidDel="00000000" w:rsidR="00000000" w:rsidRPr="00000000">
        <w:rPr>
          <w:sz w:val="24"/>
          <w:szCs w:val="24"/>
          <w:rtl w:val="0"/>
        </w:rPr>
        <w:t xml:space="preserve">Cesión de datos personales de los usuarios a terceros</w:t>
      </w:r>
    </w:p>
    <w:p w:rsidR="00000000" w:rsidDel="00000000" w:rsidP="00000000" w:rsidRDefault="00000000" w:rsidRPr="00000000">
      <w:pPr>
        <w:pBdr/>
        <w:spacing w:before="60" w:line="360" w:lineRule="auto"/>
        <w:contextualSpacing w:val="0"/>
        <w:rPr>
          <w:sz w:val="24"/>
          <w:szCs w:val="24"/>
        </w:rPr>
      </w:pPr>
      <w:r w:rsidDel="00000000" w:rsidR="00000000" w:rsidRPr="00000000">
        <w:rPr>
          <w:rtl w:val="0"/>
        </w:rPr>
      </w:r>
    </w:p>
    <w:p w:rsidR="00000000" w:rsidDel="00000000" w:rsidP="00000000" w:rsidRDefault="00000000" w:rsidRPr="00000000">
      <w:pPr>
        <w:pBdr/>
        <w:spacing w:before="60" w:line="360" w:lineRule="auto"/>
        <w:contextualSpacing w:val="0"/>
        <w:rPr>
          <w:sz w:val="24"/>
          <w:szCs w:val="24"/>
        </w:rPr>
      </w:pPr>
      <w:r w:rsidDel="00000000" w:rsidR="00000000" w:rsidRPr="00000000">
        <w:rPr>
          <w:sz w:val="24"/>
          <w:szCs w:val="24"/>
          <w:rtl w:val="0"/>
        </w:rPr>
        <w:t xml:space="preserve">No se cederá a terceros los datos personales de los usuarios que se recogen a través de la página Web sin su consentimiento expreso. Sin perjuicio de lo anterior, el usuario consiente en que se cedan sus datos personales cuando así sea requerido por las autoridades administrativas competentes o por mandato judicial [8].</w:t>
      </w:r>
    </w:p>
    <w:p w:rsidR="00000000" w:rsidDel="00000000" w:rsidP="00000000" w:rsidRDefault="00000000" w:rsidRPr="00000000">
      <w:pPr>
        <w:pBdr/>
        <w:spacing w:before="60" w:line="360" w:lineRule="auto"/>
        <w:contextualSpacing w:val="0"/>
        <w:rPr>
          <w:sz w:val="24"/>
          <w:szCs w:val="24"/>
        </w:rPr>
      </w:pPr>
      <w:r w:rsidDel="00000000" w:rsidR="00000000" w:rsidRPr="00000000">
        <w:rPr>
          <w:rtl w:val="0"/>
        </w:rPr>
      </w:r>
    </w:p>
    <w:p w:rsidR="00000000" w:rsidDel="00000000" w:rsidP="00000000" w:rsidRDefault="00000000" w:rsidRPr="00000000">
      <w:pPr>
        <w:pBdr/>
        <w:spacing w:before="60" w:line="360" w:lineRule="auto"/>
        <w:contextualSpacing w:val="0"/>
        <w:rPr>
          <w:sz w:val="24"/>
          <w:szCs w:val="24"/>
        </w:rPr>
      </w:pPr>
      <w:r w:rsidDel="00000000" w:rsidR="00000000" w:rsidRPr="00000000">
        <w:rPr>
          <w:sz w:val="24"/>
          <w:szCs w:val="24"/>
          <w:rtl w:val="0"/>
        </w:rPr>
        <w:t xml:space="preserve">"La Constitución Polìtica de colombia  promueve el uso activo de las TIC como herramienta para reducir las brechas económica, social y digital en materia de soluciones informáticas representada en la proclamación de los principios de justicia, equidad, educación, salud, cultura y transparencia".</w:t>
      </w:r>
    </w:p>
    <w:p w:rsidR="00000000" w:rsidDel="00000000" w:rsidP="00000000" w:rsidRDefault="00000000" w:rsidRPr="00000000">
      <w:pPr>
        <w:pBdr/>
        <w:spacing w:before="60" w:line="360" w:lineRule="auto"/>
        <w:contextualSpacing w:val="0"/>
        <w:rPr>
          <w:sz w:val="24"/>
          <w:szCs w:val="24"/>
        </w:rPr>
      </w:pPr>
      <w:r w:rsidDel="00000000" w:rsidR="00000000" w:rsidRPr="00000000">
        <w:rPr>
          <w:sz w:val="24"/>
          <w:szCs w:val="24"/>
          <w:rtl w:val="0"/>
        </w:rPr>
        <w:br w:type="textWrapping"/>
        <w:t xml:space="preserve">"La Ley 715 de 2001 que ha brindado la oportunidad de trascender desde un sector “con baja cantidad y calidad de información a un sector con un conjunto completo de información pertinente, oportuna y de calidad en diferentes aspectos relevantes para la gestión de cada nivel en el sector” (Plan Nacional de Tecnologías de la Información y las Comunicaciones, 2008: 35).</w:t>
        <w:br w:type="textWrapping"/>
        <w:t xml:space="preserve">"La Ley 1341 del 30 de julio de 2009 es una de las muestras más claras del esfuerzo del gobierno C</w:t>
      </w:r>
      <w:r w:rsidDel="00000000" w:rsidR="00000000" w:rsidRPr="00000000">
        <w:rPr>
          <w:sz w:val="24"/>
          <w:szCs w:val="24"/>
          <w:rtl w:val="0"/>
        </w:rPr>
        <w:t xml:space="preserve">olombiano</w:t>
      </w:r>
      <w:r w:rsidDel="00000000" w:rsidR="00000000" w:rsidRPr="00000000">
        <w:rPr>
          <w:sz w:val="24"/>
          <w:szCs w:val="24"/>
          <w:rtl w:val="0"/>
        </w:rPr>
        <w:t xml:space="preserve"> por brindarle al país un marco normativo para el desarrollo del sector de Tecnologías de Información y Comunicaciones. Esta Ley promueve el acceso y uso de las TIC a través de su masificación, garantiza la libre competencia, el uso eficiente de la infraestructura y el espectro, y en especial, fortalece la protección de los derechos de los usuarios."</w:t>
      </w:r>
    </w:p>
    <w:p w:rsidR="00000000" w:rsidDel="00000000" w:rsidP="00000000" w:rsidRDefault="00000000" w:rsidRPr="00000000">
      <w:pPr>
        <w:pBdr/>
        <w:spacing w:before="60" w:line="360" w:lineRule="auto"/>
        <w:contextualSpacing w:val="0"/>
        <w:rPr>
          <w:sz w:val="24"/>
          <w:szCs w:val="24"/>
        </w:rPr>
      </w:pPr>
      <w:r w:rsidDel="00000000" w:rsidR="00000000" w:rsidRPr="00000000">
        <w:rPr>
          <w:rtl w:val="0"/>
        </w:rPr>
      </w:r>
    </w:p>
    <w:p w:rsidR="00000000" w:rsidDel="00000000" w:rsidP="00000000" w:rsidRDefault="00000000" w:rsidRPr="00000000">
      <w:pPr>
        <w:pStyle w:val="Heading3"/>
        <w:keepLines w:val="1"/>
        <w:pBdr/>
        <w:spacing w:after="80" w:before="280" w:line="360" w:lineRule="auto"/>
        <w:ind w:left="0"/>
        <w:contextualSpacing w:val="0"/>
        <w:jc w:val="both"/>
        <w:rPr>
          <w:i w:val="0"/>
        </w:rPr>
      </w:pPr>
      <w:bookmarkStart w:colFirst="0" w:colLast="0" w:name="_p0ej55wqpsea" w:id="13"/>
      <w:bookmarkEnd w:id="13"/>
      <w:r w:rsidDel="00000000" w:rsidR="00000000" w:rsidRPr="00000000">
        <w:rPr>
          <w:i w:val="0"/>
          <w:rtl w:val="0"/>
        </w:rPr>
        <w:t xml:space="preserve">3.6.3. MARCO CONCEPTUAL</w:t>
      </w:r>
    </w:p>
    <w:p w:rsidR="00000000" w:rsidDel="00000000" w:rsidP="00000000" w:rsidRDefault="00000000" w:rsidRPr="00000000">
      <w:pPr>
        <w:pBdr/>
        <w:spacing w:before="60" w:line="360" w:lineRule="auto"/>
        <w:contextualSpacing w:val="0"/>
        <w:rPr>
          <w:sz w:val="24"/>
          <w:szCs w:val="24"/>
        </w:rPr>
      </w:pPr>
      <w:r w:rsidDel="00000000" w:rsidR="00000000" w:rsidRPr="00000000">
        <w:rPr>
          <w:rtl w:val="0"/>
        </w:rPr>
      </w:r>
    </w:p>
    <w:p w:rsidR="00000000" w:rsidDel="00000000" w:rsidP="00000000" w:rsidRDefault="00000000" w:rsidRPr="00000000">
      <w:pPr>
        <w:pBdr/>
        <w:spacing w:before="60" w:line="360" w:lineRule="auto"/>
        <w:contextualSpacing w:val="0"/>
        <w:rPr>
          <w:sz w:val="24"/>
          <w:szCs w:val="24"/>
        </w:rPr>
      </w:pPr>
      <w:r w:rsidDel="00000000" w:rsidR="00000000" w:rsidRPr="00000000">
        <w:rPr>
          <w:b w:val="1"/>
          <w:sz w:val="24"/>
          <w:szCs w:val="24"/>
          <w:rtl w:val="0"/>
        </w:rPr>
        <w:t xml:space="preserve">Plan de trabajo Docentes en las UTS: </w:t>
      </w:r>
      <w:r w:rsidDel="00000000" w:rsidR="00000000" w:rsidRPr="00000000">
        <w:rPr>
          <w:sz w:val="24"/>
          <w:szCs w:val="24"/>
          <w:rtl w:val="0"/>
        </w:rPr>
        <w:t xml:space="preserve">Actividades y productos distribuidos en un margen de tiempo por un docente durante el periodo académico.</w:t>
      </w:r>
    </w:p>
    <w:p w:rsidR="00000000" w:rsidDel="00000000" w:rsidP="00000000" w:rsidRDefault="00000000" w:rsidRPr="00000000">
      <w:pPr>
        <w:pBdr/>
        <w:spacing w:before="60" w:line="360" w:lineRule="auto"/>
        <w:contextualSpacing w:val="0"/>
        <w:rPr>
          <w:sz w:val="24"/>
          <w:szCs w:val="24"/>
        </w:rPr>
      </w:pPr>
      <w:r w:rsidDel="00000000" w:rsidR="00000000" w:rsidRPr="00000000">
        <w:rPr>
          <w:rtl w:val="0"/>
        </w:rPr>
      </w:r>
    </w:p>
    <w:p w:rsidR="00000000" w:rsidDel="00000000" w:rsidP="00000000" w:rsidRDefault="00000000" w:rsidRPr="00000000">
      <w:pPr>
        <w:pBdr/>
        <w:spacing w:before="60" w:line="360" w:lineRule="auto"/>
        <w:contextualSpacing w:val="0"/>
        <w:rPr>
          <w:sz w:val="24"/>
          <w:szCs w:val="24"/>
        </w:rPr>
      </w:pPr>
      <w:r w:rsidDel="00000000" w:rsidR="00000000" w:rsidRPr="00000000">
        <w:rPr>
          <w:b w:val="1"/>
          <w:sz w:val="24"/>
          <w:szCs w:val="24"/>
          <w:rtl w:val="0"/>
        </w:rPr>
        <w:t xml:space="preserve">Formato R-DC-54 de las Unidades Tecnológicas de Santander:</w:t>
      </w:r>
      <w:r w:rsidDel="00000000" w:rsidR="00000000" w:rsidRPr="00000000">
        <w:rPr>
          <w:sz w:val="24"/>
          <w:szCs w:val="24"/>
          <w:rtl w:val="0"/>
        </w:rPr>
        <w:t xml:space="preserve"> plantilla usada en las Unidades Tecnológicas de Santander para plasmar el plan de trabajo de cada docente.</w:t>
      </w:r>
    </w:p>
    <w:p w:rsidR="00000000" w:rsidDel="00000000" w:rsidP="00000000" w:rsidRDefault="00000000" w:rsidRPr="00000000">
      <w:pPr>
        <w:pBdr/>
        <w:spacing w:before="60" w:line="360" w:lineRule="auto"/>
        <w:contextualSpacing w:val="0"/>
        <w:rPr>
          <w:sz w:val="24"/>
          <w:szCs w:val="24"/>
        </w:rPr>
      </w:pPr>
      <w:r w:rsidDel="00000000" w:rsidR="00000000" w:rsidRPr="00000000">
        <w:rPr>
          <w:rtl w:val="0"/>
        </w:rPr>
      </w:r>
    </w:p>
    <w:p w:rsidR="00000000" w:rsidDel="00000000" w:rsidP="00000000" w:rsidRDefault="00000000" w:rsidRPr="00000000">
      <w:pPr>
        <w:pBdr/>
        <w:spacing w:before="60" w:line="360" w:lineRule="auto"/>
        <w:contextualSpacing w:val="0"/>
        <w:rPr>
          <w:sz w:val="24"/>
          <w:szCs w:val="24"/>
        </w:rPr>
      </w:pPr>
      <w:r w:rsidDel="00000000" w:rsidR="00000000" w:rsidRPr="00000000">
        <w:rPr>
          <w:b w:val="1"/>
          <w:sz w:val="24"/>
          <w:szCs w:val="24"/>
          <w:rtl w:val="0"/>
        </w:rPr>
        <w:t xml:space="preserve">Docente tiempo completo UTS:</w:t>
      </w:r>
      <w:r w:rsidDel="00000000" w:rsidR="00000000" w:rsidRPr="00000000">
        <w:rPr>
          <w:sz w:val="24"/>
          <w:szCs w:val="24"/>
          <w:rtl w:val="0"/>
        </w:rPr>
        <w:t xml:space="preserve"> Docente contratado por las Unidades Tecnológicas de Santander que cumple con una carga horaria de 24 horas.</w:t>
      </w:r>
    </w:p>
    <w:p w:rsidR="00000000" w:rsidDel="00000000" w:rsidP="00000000" w:rsidRDefault="00000000" w:rsidRPr="00000000">
      <w:pPr>
        <w:pBdr/>
        <w:spacing w:before="60" w:line="360" w:lineRule="auto"/>
        <w:contextualSpacing w:val="0"/>
        <w:rPr>
          <w:sz w:val="24"/>
          <w:szCs w:val="24"/>
        </w:rPr>
      </w:pPr>
      <w:r w:rsidDel="00000000" w:rsidR="00000000" w:rsidRPr="00000000">
        <w:rPr>
          <w:rtl w:val="0"/>
        </w:rPr>
      </w:r>
    </w:p>
    <w:p w:rsidR="00000000" w:rsidDel="00000000" w:rsidP="00000000" w:rsidRDefault="00000000" w:rsidRPr="00000000">
      <w:pPr>
        <w:pBdr/>
        <w:spacing w:before="60" w:line="360" w:lineRule="auto"/>
        <w:contextualSpacing w:val="0"/>
        <w:rPr>
          <w:sz w:val="24"/>
          <w:szCs w:val="24"/>
        </w:rPr>
      </w:pPr>
      <w:r w:rsidDel="00000000" w:rsidR="00000000" w:rsidRPr="00000000">
        <w:rPr>
          <w:b w:val="1"/>
          <w:sz w:val="24"/>
          <w:szCs w:val="24"/>
          <w:rtl w:val="0"/>
        </w:rPr>
        <w:t xml:space="preserve">Actividades Misionales:  </w:t>
      </w:r>
      <w:r w:rsidDel="00000000" w:rsidR="00000000" w:rsidRPr="00000000">
        <w:rPr>
          <w:sz w:val="24"/>
          <w:szCs w:val="24"/>
          <w:rtl w:val="0"/>
        </w:rPr>
        <w:t xml:space="preserve">Actividades que apoyan la misión de las Unidades Tecnológicas de Santander.</w:t>
      </w:r>
    </w:p>
    <w:p w:rsidR="00000000" w:rsidDel="00000000" w:rsidP="00000000" w:rsidRDefault="00000000" w:rsidRPr="00000000">
      <w:pPr>
        <w:pBdr/>
        <w:contextualSpacing w:val="0"/>
        <w:rPr>
          <w:color w:val="a6a6a6"/>
          <w:sz w:val="24"/>
          <w:szCs w:val="24"/>
        </w:rPr>
      </w:pPr>
      <w:r w:rsidDel="00000000" w:rsidR="00000000" w:rsidRPr="00000000">
        <w:rPr>
          <w:rtl w:val="0"/>
        </w:rPr>
      </w:r>
    </w:p>
    <w:p w:rsidR="00000000" w:rsidDel="00000000" w:rsidP="00000000" w:rsidRDefault="00000000" w:rsidRPr="00000000">
      <w:pPr>
        <w:pBdr/>
        <w:contextualSpacing w:val="0"/>
        <w:rPr>
          <w:color w:val="ff0000"/>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z w:val="24"/>
          <w:szCs w:val="24"/>
        </w:rPr>
        <w:sectPr>
          <w:type w:val="continuous"/>
          <w:pgSz w:h="15840" w:w="12240"/>
          <w:pgMar w:bottom="1701" w:top="1701"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1"/>
        </w:numPr>
        <w:pBdr/>
        <w:ind w:left="432" w:hanging="432"/>
        <w:rPr>
          <w:b w:val="0"/>
        </w:rPr>
      </w:pPr>
      <w:bookmarkStart w:colFirst="0" w:colLast="0" w:name="_herns3gui032" w:id="14"/>
      <w:bookmarkEnd w:id="14"/>
      <w:r w:rsidDel="00000000" w:rsidR="00000000" w:rsidRPr="00000000">
        <w:rPr>
          <w:rtl w:val="0"/>
        </w:rPr>
        <w:t xml:space="preserve">DESARROLLO DEL TRABAJO DE GRADO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widowControl w:val="1"/>
        <w:pBdr/>
        <w:spacing w:line="360" w:lineRule="auto"/>
        <w:contextualSpacing w:val="0"/>
        <w:rPr>
          <w:sz w:val="24"/>
          <w:szCs w:val="24"/>
        </w:rPr>
      </w:pPr>
      <w:r w:rsidDel="00000000" w:rsidR="00000000" w:rsidRPr="00000000">
        <w:rPr>
          <w:sz w:val="24"/>
          <w:szCs w:val="24"/>
          <w:rtl w:val="0"/>
        </w:rPr>
        <w:t xml:space="preserve">Como metodología de desarrollo decidimos usar el modelo de cascada, siendo un desarrollo a medida en el cual se tiene muy clara la problemática que se intenta solucionar, es conveniente usar una técnica que ataca directamente el punto débil del proceso convencional. </w:t>
      </w:r>
    </w:p>
    <w:p w:rsidR="00000000" w:rsidDel="00000000" w:rsidP="00000000" w:rsidRDefault="00000000" w:rsidRPr="00000000">
      <w:pPr>
        <w:widowControl w:val="1"/>
        <w:pBdr/>
        <w:spacing w:line="360"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line="360" w:lineRule="auto"/>
        <w:contextualSpacing w:val="0"/>
        <w:rPr>
          <w:sz w:val="24"/>
          <w:szCs w:val="24"/>
        </w:rPr>
      </w:pPr>
      <w:r w:rsidDel="00000000" w:rsidR="00000000" w:rsidRPr="00000000">
        <w:rPr>
          <w:sz w:val="24"/>
          <w:szCs w:val="24"/>
          <w:rtl w:val="0"/>
        </w:rPr>
        <w:t xml:space="preserve">Por medio de herramientas como diagramas UML, obtenemos una visión clara de la estructura del proceso y en qué medida se puede mejorar.</w:t>
      </w:r>
    </w:p>
    <w:p w:rsidR="00000000" w:rsidDel="00000000" w:rsidP="00000000" w:rsidRDefault="00000000" w:rsidRPr="00000000">
      <w:pPr>
        <w:widowControl w:val="1"/>
        <w:pBdr/>
        <w:spacing w:line="360"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line="360" w:lineRule="auto"/>
        <w:contextualSpacing w:val="0"/>
        <w:rPr>
          <w:sz w:val="24"/>
          <w:szCs w:val="24"/>
        </w:rPr>
      </w:pPr>
      <w:r w:rsidDel="00000000" w:rsidR="00000000" w:rsidRPr="00000000">
        <w:rPr>
          <w:rtl w:val="0"/>
        </w:rPr>
      </w:r>
    </w:p>
    <w:p w:rsidR="00000000" w:rsidDel="00000000" w:rsidP="00000000" w:rsidRDefault="00000000" w:rsidRPr="00000000">
      <w:pPr>
        <w:pStyle w:val="Heading2"/>
        <w:keepLines w:val="1"/>
        <w:widowControl w:val="1"/>
        <w:pBdr/>
        <w:spacing w:after="120" w:before="360" w:line="360" w:lineRule="auto"/>
        <w:ind w:left="0"/>
        <w:contextualSpacing w:val="0"/>
        <w:rPr/>
      </w:pPr>
      <w:bookmarkStart w:colFirst="0" w:colLast="0" w:name="_knr5wqlquzqv" w:id="15"/>
      <w:bookmarkEnd w:id="15"/>
      <w:r w:rsidDel="00000000" w:rsidR="00000000" w:rsidRPr="00000000">
        <w:rPr>
          <w:rtl w:val="0"/>
        </w:rPr>
        <w:t xml:space="preserve">3</w:t>
      </w:r>
      <w:r w:rsidDel="00000000" w:rsidR="00000000" w:rsidRPr="00000000">
        <w:rPr>
          <w:rtl w:val="0"/>
        </w:rPr>
        <w:t xml:space="preserve">.1. ANALISIS</w:t>
      </w:r>
      <w:r w:rsidDel="00000000" w:rsidR="00000000" w:rsidRPr="00000000">
        <w:rPr>
          <w:rtl w:val="0"/>
        </w:rPr>
      </w:r>
    </w:p>
    <w:p w:rsidR="00000000" w:rsidDel="00000000" w:rsidP="00000000" w:rsidRDefault="00000000" w:rsidRPr="00000000">
      <w:pPr>
        <w:pStyle w:val="Heading3"/>
        <w:keepLines w:val="1"/>
        <w:pBdr/>
        <w:spacing w:after="0" w:before="200" w:line="360" w:lineRule="auto"/>
        <w:ind w:left="0" w:firstLine="0"/>
        <w:contextualSpacing w:val="0"/>
        <w:jc w:val="both"/>
        <w:rPr>
          <w:i w:val="0"/>
        </w:rPr>
      </w:pPr>
      <w:bookmarkStart w:colFirst="0" w:colLast="0" w:name="_m80jcuaedopl" w:id="16"/>
      <w:bookmarkEnd w:id="16"/>
      <w:r w:rsidDel="00000000" w:rsidR="00000000" w:rsidRPr="00000000">
        <w:rPr>
          <w:i w:val="0"/>
          <w:rtl w:val="0"/>
        </w:rPr>
        <w:t xml:space="preserve">3.1.1 </w:t>
      </w:r>
      <w:r w:rsidDel="00000000" w:rsidR="00000000" w:rsidRPr="00000000">
        <w:rPr>
          <w:i w:val="0"/>
          <w:rtl w:val="0"/>
        </w:rPr>
        <w:t xml:space="preserve">Identificación del proceso:</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En este prototipo, se llevará a cabo el procedimiento para registro y consulta de actividades, productos y clases por parte del docente y evaluar las actividades de un respectivo docente este proceso, depende de varios componentes, como son, el inicio de sesión por medio del cual se podrá determinar el rol-perfil correcto y así otorgar los permisos correspondientes a cada usuario, con el fin de proporcionar integridad a la información.</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El rol administrador se encarga de gestionar las secciones como: tipo de modalidad, docentes, convenciones.</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El rol docente se encarga de gestionar las secciones de: actividades, productos y clases.</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El rol evaluador únicamente podrá realizar las evaluaciones de cada docente.</w:t>
      </w:r>
    </w:p>
    <w:p w:rsidR="00000000" w:rsidDel="00000000" w:rsidP="00000000" w:rsidRDefault="00000000" w:rsidRPr="00000000">
      <w:pPr>
        <w:pStyle w:val="Heading3"/>
        <w:keepLines w:val="1"/>
        <w:pBdr/>
        <w:spacing w:after="0" w:before="200" w:line="360" w:lineRule="auto"/>
        <w:ind w:left="0" w:firstLine="0"/>
        <w:contextualSpacing w:val="0"/>
        <w:jc w:val="both"/>
        <w:rPr>
          <w:i w:val="0"/>
        </w:rPr>
      </w:pPr>
      <w:bookmarkStart w:colFirst="0" w:colLast="0" w:name="_effkgiylq2yv" w:id="17"/>
      <w:bookmarkEnd w:id="17"/>
      <w:r w:rsidDel="00000000" w:rsidR="00000000" w:rsidRPr="00000000">
        <w:rPr>
          <w:i w:val="0"/>
          <w:rtl w:val="0"/>
        </w:rPr>
        <w:t xml:space="preserve">3.1.2 </w:t>
      </w:r>
      <w:r w:rsidDel="00000000" w:rsidR="00000000" w:rsidRPr="00000000">
        <w:rPr>
          <w:i w:val="0"/>
          <w:rtl w:val="0"/>
        </w:rPr>
        <w:t xml:space="preserve">Establecimiento de procesos primarios</w:t>
      </w:r>
    </w:p>
    <w:p w:rsidR="00000000" w:rsidDel="00000000" w:rsidP="00000000" w:rsidRDefault="00000000" w:rsidRPr="00000000">
      <w:pPr>
        <w:numPr>
          <w:ilvl w:val="0"/>
          <w:numId w:val="9"/>
        </w:numPr>
        <w:pBdr/>
        <w:spacing w:line="360" w:lineRule="auto"/>
        <w:ind w:left="936" w:hanging="360"/>
        <w:contextualSpacing w:val="1"/>
        <w:rPr>
          <w:sz w:val="24"/>
          <w:szCs w:val="24"/>
        </w:rPr>
      </w:pPr>
      <w:r w:rsidDel="00000000" w:rsidR="00000000" w:rsidRPr="00000000">
        <w:rPr>
          <w:sz w:val="24"/>
          <w:szCs w:val="24"/>
          <w:rtl w:val="0"/>
        </w:rPr>
        <w:t xml:space="preserve">Autenticar usuario (Todos los roles)</w:t>
      </w:r>
    </w:p>
    <w:p w:rsidR="00000000" w:rsidDel="00000000" w:rsidP="00000000" w:rsidRDefault="00000000" w:rsidRPr="00000000">
      <w:pPr>
        <w:numPr>
          <w:ilvl w:val="0"/>
          <w:numId w:val="9"/>
        </w:numPr>
        <w:pBdr/>
        <w:spacing w:line="360" w:lineRule="auto"/>
        <w:ind w:left="936" w:hanging="360"/>
        <w:contextualSpacing w:val="1"/>
        <w:rPr>
          <w:sz w:val="24"/>
          <w:szCs w:val="24"/>
        </w:rPr>
      </w:pPr>
      <w:r w:rsidDel="00000000" w:rsidR="00000000" w:rsidRPr="00000000">
        <w:rPr>
          <w:sz w:val="24"/>
          <w:szCs w:val="24"/>
          <w:rtl w:val="0"/>
        </w:rPr>
        <w:t xml:space="preserve">Administrar docentes, semanas del periodo académico y asignación de horas. (Únicamente Rol Coordinador)</w:t>
      </w:r>
    </w:p>
    <w:p w:rsidR="00000000" w:rsidDel="00000000" w:rsidP="00000000" w:rsidRDefault="00000000" w:rsidRPr="00000000">
      <w:pPr>
        <w:numPr>
          <w:ilvl w:val="1"/>
          <w:numId w:val="9"/>
        </w:numPr>
        <w:pBdr/>
        <w:spacing w:line="360" w:lineRule="auto"/>
        <w:ind w:left="1416" w:hanging="480"/>
        <w:contextualSpacing w:val="1"/>
        <w:rPr>
          <w:sz w:val="24"/>
          <w:szCs w:val="24"/>
        </w:rPr>
      </w:pPr>
      <w:r w:rsidDel="00000000" w:rsidR="00000000" w:rsidRPr="00000000">
        <w:rPr>
          <w:sz w:val="24"/>
          <w:szCs w:val="24"/>
          <w:rtl w:val="0"/>
        </w:rPr>
        <w:t xml:space="preserve">Crear</w:t>
      </w:r>
    </w:p>
    <w:p w:rsidR="00000000" w:rsidDel="00000000" w:rsidP="00000000" w:rsidRDefault="00000000" w:rsidRPr="00000000">
      <w:pPr>
        <w:numPr>
          <w:ilvl w:val="1"/>
          <w:numId w:val="9"/>
        </w:numPr>
        <w:pBdr/>
        <w:spacing w:line="360" w:lineRule="auto"/>
        <w:ind w:left="1416" w:hanging="480"/>
        <w:contextualSpacing w:val="1"/>
        <w:rPr>
          <w:sz w:val="24"/>
          <w:szCs w:val="24"/>
        </w:rPr>
      </w:pPr>
      <w:r w:rsidDel="00000000" w:rsidR="00000000" w:rsidRPr="00000000">
        <w:rPr>
          <w:sz w:val="24"/>
          <w:szCs w:val="24"/>
          <w:rtl w:val="0"/>
        </w:rPr>
        <w:t xml:space="preserve">Editar</w:t>
      </w:r>
    </w:p>
    <w:p w:rsidR="00000000" w:rsidDel="00000000" w:rsidP="00000000" w:rsidRDefault="00000000" w:rsidRPr="00000000">
      <w:pPr>
        <w:numPr>
          <w:ilvl w:val="1"/>
          <w:numId w:val="9"/>
        </w:numPr>
        <w:pBdr/>
        <w:spacing w:line="360" w:lineRule="auto"/>
        <w:ind w:left="1416" w:hanging="480"/>
        <w:contextualSpacing w:val="1"/>
        <w:rPr>
          <w:sz w:val="24"/>
          <w:szCs w:val="24"/>
        </w:rPr>
      </w:pPr>
      <w:r w:rsidDel="00000000" w:rsidR="00000000" w:rsidRPr="00000000">
        <w:rPr>
          <w:sz w:val="24"/>
          <w:szCs w:val="24"/>
          <w:rtl w:val="0"/>
        </w:rPr>
        <w:t xml:space="preserve">Eliminar</w:t>
      </w:r>
    </w:p>
    <w:p w:rsidR="00000000" w:rsidDel="00000000" w:rsidP="00000000" w:rsidRDefault="00000000" w:rsidRPr="00000000">
      <w:pPr>
        <w:numPr>
          <w:ilvl w:val="1"/>
          <w:numId w:val="9"/>
        </w:numPr>
        <w:pBdr/>
        <w:spacing w:line="360" w:lineRule="auto"/>
        <w:ind w:left="1416" w:hanging="480"/>
        <w:contextualSpacing w:val="1"/>
        <w:rPr>
          <w:sz w:val="24"/>
          <w:szCs w:val="24"/>
        </w:rPr>
      </w:pPr>
      <w:r w:rsidDel="00000000" w:rsidR="00000000" w:rsidRPr="00000000">
        <w:rPr>
          <w:sz w:val="24"/>
          <w:szCs w:val="24"/>
          <w:rtl w:val="0"/>
        </w:rPr>
        <w:t xml:space="preserve">Listar</w:t>
      </w:r>
    </w:p>
    <w:p w:rsidR="00000000" w:rsidDel="00000000" w:rsidP="00000000" w:rsidRDefault="00000000" w:rsidRPr="00000000">
      <w:pPr>
        <w:numPr>
          <w:ilvl w:val="0"/>
          <w:numId w:val="9"/>
        </w:numPr>
        <w:pBdr/>
        <w:spacing w:line="360" w:lineRule="auto"/>
        <w:ind w:left="936" w:hanging="360"/>
        <w:contextualSpacing w:val="1"/>
        <w:rPr>
          <w:sz w:val="24"/>
          <w:szCs w:val="24"/>
        </w:rPr>
      </w:pPr>
      <w:r w:rsidDel="00000000" w:rsidR="00000000" w:rsidRPr="00000000">
        <w:rPr>
          <w:sz w:val="24"/>
          <w:szCs w:val="24"/>
          <w:rtl w:val="0"/>
        </w:rPr>
        <w:t xml:space="preserve">Administrar actividades, productos, clases (Únicamente Rol Docente)</w:t>
      </w:r>
    </w:p>
    <w:p w:rsidR="00000000" w:rsidDel="00000000" w:rsidP="00000000" w:rsidRDefault="00000000" w:rsidRPr="00000000">
      <w:pPr>
        <w:numPr>
          <w:ilvl w:val="1"/>
          <w:numId w:val="9"/>
        </w:numPr>
        <w:pBdr/>
        <w:spacing w:line="360" w:lineRule="auto"/>
        <w:ind w:left="1416" w:hanging="480"/>
        <w:contextualSpacing w:val="1"/>
        <w:rPr>
          <w:sz w:val="24"/>
          <w:szCs w:val="24"/>
        </w:rPr>
      </w:pPr>
      <w:r w:rsidDel="00000000" w:rsidR="00000000" w:rsidRPr="00000000">
        <w:rPr>
          <w:sz w:val="24"/>
          <w:szCs w:val="24"/>
          <w:rtl w:val="0"/>
        </w:rPr>
        <w:t xml:space="preserve">Crear</w:t>
      </w:r>
    </w:p>
    <w:p w:rsidR="00000000" w:rsidDel="00000000" w:rsidP="00000000" w:rsidRDefault="00000000" w:rsidRPr="00000000">
      <w:pPr>
        <w:numPr>
          <w:ilvl w:val="1"/>
          <w:numId w:val="9"/>
        </w:numPr>
        <w:pBdr/>
        <w:spacing w:line="360" w:lineRule="auto"/>
        <w:ind w:left="1416" w:hanging="480"/>
        <w:contextualSpacing w:val="1"/>
        <w:rPr>
          <w:sz w:val="24"/>
          <w:szCs w:val="24"/>
        </w:rPr>
      </w:pPr>
      <w:r w:rsidDel="00000000" w:rsidR="00000000" w:rsidRPr="00000000">
        <w:rPr>
          <w:sz w:val="24"/>
          <w:szCs w:val="24"/>
          <w:rtl w:val="0"/>
        </w:rPr>
        <w:t xml:space="preserve">Editar</w:t>
      </w:r>
    </w:p>
    <w:p w:rsidR="00000000" w:rsidDel="00000000" w:rsidP="00000000" w:rsidRDefault="00000000" w:rsidRPr="00000000">
      <w:pPr>
        <w:numPr>
          <w:ilvl w:val="1"/>
          <w:numId w:val="9"/>
        </w:numPr>
        <w:pBdr/>
        <w:spacing w:line="360" w:lineRule="auto"/>
        <w:ind w:left="1416" w:hanging="480"/>
        <w:contextualSpacing w:val="1"/>
        <w:rPr>
          <w:sz w:val="24"/>
          <w:szCs w:val="24"/>
        </w:rPr>
      </w:pPr>
      <w:r w:rsidDel="00000000" w:rsidR="00000000" w:rsidRPr="00000000">
        <w:rPr>
          <w:sz w:val="24"/>
          <w:szCs w:val="24"/>
          <w:rtl w:val="0"/>
        </w:rPr>
        <w:t xml:space="preserve">Eliminar</w:t>
      </w:r>
    </w:p>
    <w:p w:rsidR="00000000" w:rsidDel="00000000" w:rsidP="00000000" w:rsidRDefault="00000000" w:rsidRPr="00000000">
      <w:pPr>
        <w:numPr>
          <w:ilvl w:val="1"/>
          <w:numId w:val="9"/>
        </w:numPr>
        <w:pBdr/>
        <w:spacing w:line="360" w:lineRule="auto"/>
        <w:ind w:left="1416" w:hanging="480"/>
        <w:contextualSpacing w:val="1"/>
        <w:rPr>
          <w:sz w:val="24"/>
          <w:szCs w:val="24"/>
        </w:rPr>
      </w:pPr>
      <w:r w:rsidDel="00000000" w:rsidR="00000000" w:rsidRPr="00000000">
        <w:rPr>
          <w:sz w:val="24"/>
          <w:szCs w:val="24"/>
          <w:rtl w:val="0"/>
        </w:rPr>
        <w:t xml:space="preserve">Listar</w:t>
      </w:r>
    </w:p>
    <w:p w:rsidR="00000000" w:rsidDel="00000000" w:rsidP="00000000" w:rsidRDefault="00000000" w:rsidRPr="00000000">
      <w:pPr>
        <w:numPr>
          <w:ilvl w:val="0"/>
          <w:numId w:val="9"/>
        </w:numPr>
        <w:pBdr/>
        <w:spacing w:line="360" w:lineRule="auto"/>
        <w:ind w:left="936" w:hanging="360"/>
        <w:contextualSpacing w:val="1"/>
        <w:rPr>
          <w:sz w:val="24"/>
          <w:szCs w:val="24"/>
        </w:rPr>
      </w:pPr>
      <w:r w:rsidDel="00000000" w:rsidR="00000000" w:rsidRPr="00000000">
        <w:rPr>
          <w:sz w:val="24"/>
          <w:szCs w:val="24"/>
          <w:rtl w:val="0"/>
        </w:rPr>
        <w:t xml:space="preserve">Auditar docentes (Únicamente Rol Auditor)</w:t>
      </w:r>
    </w:p>
    <w:p w:rsidR="00000000" w:rsidDel="00000000" w:rsidP="00000000" w:rsidRDefault="00000000" w:rsidRPr="00000000">
      <w:pPr>
        <w:numPr>
          <w:ilvl w:val="1"/>
          <w:numId w:val="9"/>
        </w:numPr>
        <w:pBdr/>
        <w:spacing w:line="360" w:lineRule="auto"/>
        <w:ind w:left="1416" w:hanging="480"/>
        <w:contextualSpacing w:val="1"/>
        <w:rPr>
          <w:sz w:val="24"/>
          <w:szCs w:val="24"/>
        </w:rPr>
      </w:pPr>
      <w:r w:rsidDel="00000000" w:rsidR="00000000" w:rsidRPr="00000000">
        <w:rPr>
          <w:sz w:val="24"/>
          <w:szCs w:val="24"/>
          <w:rtl w:val="0"/>
        </w:rPr>
        <w:t xml:space="preserve">Listar</w:t>
      </w:r>
    </w:p>
    <w:p w:rsidR="00000000" w:rsidDel="00000000" w:rsidP="00000000" w:rsidRDefault="00000000" w:rsidRPr="00000000">
      <w:pPr>
        <w:pBdr/>
        <w:spacing w:line="360" w:lineRule="auto"/>
        <w:ind w:left="936" w:firstLine="0"/>
        <w:contextualSpacing w:val="0"/>
        <w:rPr>
          <w:sz w:val="24"/>
          <w:szCs w:val="24"/>
        </w:rPr>
      </w:pPr>
      <w:r w:rsidDel="00000000" w:rsidR="00000000" w:rsidRPr="00000000">
        <w:rPr>
          <w:rtl w:val="0"/>
        </w:rPr>
      </w:r>
    </w:p>
    <w:p w:rsidR="00000000" w:rsidDel="00000000" w:rsidP="00000000" w:rsidRDefault="00000000" w:rsidRPr="00000000">
      <w:pPr>
        <w:pStyle w:val="Heading3"/>
        <w:keepLines w:val="1"/>
        <w:pBdr/>
        <w:spacing w:after="0" w:before="200" w:line="360" w:lineRule="auto"/>
        <w:ind w:left="0" w:firstLine="0"/>
        <w:contextualSpacing w:val="0"/>
        <w:jc w:val="both"/>
        <w:rPr>
          <w:i w:val="0"/>
        </w:rPr>
      </w:pPr>
      <w:bookmarkStart w:colFirst="0" w:colLast="0" w:name="_8vmxjvmz1xya" w:id="18"/>
      <w:bookmarkEnd w:id="18"/>
      <w:r w:rsidDel="00000000" w:rsidR="00000000" w:rsidRPr="00000000">
        <w:rPr>
          <w:i w:val="0"/>
          <w:rtl w:val="0"/>
        </w:rPr>
        <w:t xml:space="preserve">3.1.3 </w:t>
      </w:r>
      <w:r w:rsidDel="00000000" w:rsidR="00000000" w:rsidRPr="00000000">
        <w:rPr>
          <w:i w:val="0"/>
          <w:rtl w:val="0"/>
        </w:rPr>
        <w:t xml:space="preserve">Definición requisitos del cliente</w:t>
      </w:r>
    </w:p>
    <w:p w:rsidR="00000000" w:rsidDel="00000000" w:rsidP="00000000" w:rsidRDefault="00000000" w:rsidRPr="00000000">
      <w:pPr>
        <w:pBdr/>
        <w:spacing w:line="360" w:lineRule="auto"/>
        <w:ind w:left="576" w:firstLine="0"/>
        <w:contextualSpacing w:val="0"/>
        <w:rPr>
          <w:sz w:val="24"/>
          <w:szCs w:val="24"/>
        </w:rPr>
      </w:pPr>
      <w:r w:rsidDel="00000000" w:rsidR="00000000" w:rsidRPr="00000000">
        <w:rPr>
          <w:sz w:val="24"/>
          <w:szCs w:val="24"/>
          <w:rtl w:val="0"/>
        </w:rPr>
        <w:t xml:space="preserve">Requisitos generales:</w:t>
      </w:r>
    </w:p>
    <w:p w:rsidR="00000000" w:rsidDel="00000000" w:rsidP="00000000" w:rsidRDefault="00000000" w:rsidRPr="00000000">
      <w:pPr>
        <w:numPr>
          <w:ilvl w:val="0"/>
          <w:numId w:val="6"/>
        </w:numPr>
        <w:pBdr/>
        <w:spacing w:line="360" w:lineRule="auto"/>
        <w:ind w:left="1296" w:hanging="360"/>
        <w:contextualSpacing w:val="1"/>
        <w:rPr>
          <w:sz w:val="24"/>
          <w:szCs w:val="24"/>
        </w:rPr>
      </w:pPr>
      <w:r w:rsidDel="00000000" w:rsidR="00000000" w:rsidRPr="00000000">
        <w:rPr>
          <w:sz w:val="24"/>
          <w:szCs w:val="24"/>
          <w:rtl w:val="0"/>
        </w:rPr>
        <w:t xml:space="preserve">La aplicación debe ser lo suficientemente segura y robusta, debido a que se manejan datos sensibles.</w:t>
      </w:r>
    </w:p>
    <w:p w:rsidR="00000000" w:rsidDel="00000000" w:rsidP="00000000" w:rsidRDefault="00000000" w:rsidRPr="00000000">
      <w:pPr>
        <w:numPr>
          <w:ilvl w:val="0"/>
          <w:numId w:val="6"/>
        </w:numPr>
        <w:pBdr/>
        <w:spacing w:line="360" w:lineRule="auto"/>
        <w:ind w:left="1296" w:hanging="360"/>
        <w:contextualSpacing w:val="1"/>
        <w:rPr>
          <w:sz w:val="24"/>
          <w:szCs w:val="24"/>
        </w:rPr>
      </w:pPr>
      <w:r w:rsidDel="00000000" w:rsidR="00000000" w:rsidRPr="00000000">
        <w:rPr>
          <w:sz w:val="24"/>
          <w:szCs w:val="24"/>
          <w:rtl w:val="0"/>
        </w:rPr>
        <w:t xml:space="preserve">Debe soportar el manejo de gran cantidad de información, debido al flujo de docentes.</w:t>
      </w:r>
    </w:p>
    <w:p w:rsidR="00000000" w:rsidDel="00000000" w:rsidP="00000000" w:rsidRDefault="00000000" w:rsidRPr="00000000">
      <w:pPr>
        <w:numPr>
          <w:ilvl w:val="0"/>
          <w:numId w:val="6"/>
        </w:numPr>
        <w:pBdr/>
        <w:spacing w:line="360" w:lineRule="auto"/>
        <w:ind w:left="1296" w:hanging="360"/>
        <w:contextualSpacing w:val="1"/>
        <w:rPr>
          <w:sz w:val="24"/>
          <w:szCs w:val="24"/>
        </w:rPr>
      </w:pPr>
      <w:r w:rsidDel="00000000" w:rsidR="00000000" w:rsidRPr="00000000">
        <w:rPr>
          <w:sz w:val="24"/>
          <w:szCs w:val="24"/>
          <w:rtl w:val="0"/>
        </w:rPr>
        <w:t xml:space="preserve">La aplicación debe ser óptima, se debe evitar la ejecución de tareas pesadas.</w:t>
      </w:r>
    </w:p>
    <w:p w:rsidR="00000000" w:rsidDel="00000000" w:rsidP="00000000" w:rsidRDefault="00000000" w:rsidRPr="00000000">
      <w:pPr>
        <w:pBdr/>
        <w:spacing w:line="360" w:lineRule="auto"/>
        <w:ind w:left="576" w:firstLine="0"/>
        <w:contextualSpacing w:val="0"/>
        <w:rPr>
          <w:sz w:val="24"/>
          <w:szCs w:val="24"/>
        </w:rPr>
      </w:pPr>
      <w:r w:rsidDel="00000000" w:rsidR="00000000" w:rsidRPr="00000000">
        <w:rPr>
          <w:rtl w:val="0"/>
        </w:rPr>
      </w:r>
    </w:p>
    <w:p w:rsidR="00000000" w:rsidDel="00000000" w:rsidP="00000000" w:rsidRDefault="00000000" w:rsidRPr="00000000">
      <w:pPr>
        <w:pBdr/>
        <w:spacing w:line="360" w:lineRule="auto"/>
        <w:ind w:left="576" w:firstLine="0"/>
        <w:contextualSpacing w:val="0"/>
        <w:rPr>
          <w:sz w:val="24"/>
          <w:szCs w:val="24"/>
        </w:rPr>
      </w:pPr>
      <w:r w:rsidDel="00000000" w:rsidR="00000000" w:rsidRPr="00000000">
        <w:rPr>
          <w:sz w:val="24"/>
          <w:szCs w:val="24"/>
          <w:rtl w:val="0"/>
        </w:rPr>
        <w:t xml:space="preserve">La interfaz debe permitir al usuario:</w:t>
      </w:r>
    </w:p>
    <w:p w:rsidR="00000000" w:rsidDel="00000000" w:rsidP="00000000" w:rsidRDefault="00000000" w:rsidRPr="00000000">
      <w:pPr>
        <w:numPr>
          <w:ilvl w:val="0"/>
          <w:numId w:val="7"/>
        </w:numPr>
        <w:pBdr/>
        <w:spacing w:line="360" w:lineRule="auto"/>
        <w:ind w:left="936" w:hanging="360"/>
        <w:contextualSpacing w:val="1"/>
        <w:rPr>
          <w:sz w:val="24"/>
          <w:szCs w:val="24"/>
        </w:rPr>
      </w:pPr>
      <w:r w:rsidDel="00000000" w:rsidR="00000000" w:rsidRPr="00000000">
        <w:rPr>
          <w:sz w:val="24"/>
          <w:szCs w:val="24"/>
          <w:rtl w:val="0"/>
        </w:rPr>
        <w:t xml:space="preserve">Administrador: Crear, actualizar, eliminar, listar registros de docentes. </w:t>
      </w:r>
    </w:p>
    <w:p w:rsidR="00000000" w:rsidDel="00000000" w:rsidP="00000000" w:rsidRDefault="00000000" w:rsidRPr="00000000">
      <w:pPr>
        <w:numPr>
          <w:ilvl w:val="0"/>
          <w:numId w:val="7"/>
        </w:numPr>
        <w:pBdr/>
        <w:spacing w:line="360" w:lineRule="auto"/>
        <w:ind w:left="936" w:hanging="360"/>
        <w:contextualSpacing w:val="1"/>
        <w:rPr>
          <w:sz w:val="24"/>
          <w:szCs w:val="24"/>
        </w:rPr>
      </w:pPr>
      <w:r w:rsidDel="00000000" w:rsidR="00000000" w:rsidRPr="00000000">
        <w:rPr>
          <w:sz w:val="24"/>
          <w:szCs w:val="24"/>
          <w:rtl w:val="0"/>
        </w:rPr>
        <w:t xml:space="preserve">Docente: Actualizar información de perfil, crear, actualizar, eliminar, listar registros de actividades, productos y  clases.</w:t>
      </w:r>
    </w:p>
    <w:p w:rsidR="00000000" w:rsidDel="00000000" w:rsidP="00000000" w:rsidRDefault="00000000" w:rsidRPr="00000000">
      <w:pPr>
        <w:numPr>
          <w:ilvl w:val="0"/>
          <w:numId w:val="7"/>
        </w:numPr>
        <w:pBdr/>
        <w:spacing w:line="360" w:lineRule="auto"/>
        <w:ind w:left="936" w:hanging="360"/>
        <w:contextualSpacing w:val="1"/>
        <w:rPr>
          <w:sz w:val="24"/>
          <w:szCs w:val="24"/>
        </w:rPr>
      </w:pPr>
      <w:r w:rsidDel="00000000" w:rsidR="00000000" w:rsidRPr="00000000">
        <w:rPr>
          <w:sz w:val="24"/>
          <w:szCs w:val="24"/>
          <w:rtl w:val="0"/>
        </w:rPr>
        <w:t xml:space="preserve">Auditor: Listar los docentes.</w:t>
      </w:r>
      <w:r w:rsidDel="00000000" w:rsidR="00000000" w:rsidRPr="00000000">
        <w:rPr>
          <w:rtl w:val="0"/>
        </w:rPr>
      </w:r>
    </w:p>
    <w:p w:rsidR="00000000" w:rsidDel="00000000" w:rsidP="00000000" w:rsidRDefault="00000000" w:rsidRPr="00000000">
      <w:pPr>
        <w:pStyle w:val="Heading3"/>
        <w:keepLines w:val="1"/>
        <w:pBdr/>
        <w:spacing w:after="0" w:before="200" w:line="360" w:lineRule="auto"/>
        <w:ind w:left="0" w:firstLine="0"/>
        <w:contextualSpacing w:val="0"/>
        <w:jc w:val="both"/>
        <w:rPr>
          <w:i w:val="0"/>
        </w:rPr>
      </w:pPr>
      <w:bookmarkStart w:colFirst="0" w:colLast="0" w:name="_1ksv4uv" w:id="19"/>
      <w:bookmarkEnd w:id="19"/>
      <w:r w:rsidDel="00000000" w:rsidR="00000000" w:rsidRPr="00000000">
        <w:rPr>
          <w:i w:val="0"/>
          <w:rtl w:val="0"/>
        </w:rPr>
        <w:t xml:space="preserve">3.1.4 </w:t>
      </w:r>
      <w:r w:rsidDel="00000000" w:rsidR="00000000" w:rsidRPr="00000000">
        <w:rPr>
          <w:i w:val="0"/>
          <w:rtl w:val="0"/>
        </w:rPr>
        <w:t xml:space="preserve">Propuesta de solución al problema</w:t>
      </w:r>
    </w:p>
    <w:p w:rsidR="00000000" w:rsidDel="00000000" w:rsidP="00000000" w:rsidRDefault="00000000" w:rsidRPr="00000000">
      <w:pPr>
        <w:pBdr/>
        <w:spacing w:line="360" w:lineRule="auto"/>
        <w:ind w:left="576" w:firstLine="0"/>
        <w:contextualSpacing w:val="0"/>
        <w:rPr>
          <w:sz w:val="24"/>
          <w:szCs w:val="24"/>
        </w:rPr>
      </w:pPr>
      <w:r w:rsidDel="00000000" w:rsidR="00000000" w:rsidRPr="00000000">
        <w:rPr>
          <w:sz w:val="24"/>
          <w:szCs w:val="24"/>
          <w:rtl w:val="0"/>
        </w:rPr>
        <w:t xml:space="preserve">Consiste en el diseño y desarrollo de una aplicación web, que permita a los docentes de las Unidades Tecnológicas de Santander interactuar con las secciones establecidas en su perfil, proporcionándole acceso a través de internet, sin la necesidad de instalar ningún tipo de software adicional. La aplicación podrá instalarse en un servidor permitiendo un fácil acceso de la información, además, garantiza el desarrollo de procesos de mantenimiento y actualización en comparación a un software de escritorio.</w:t>
      </w:r>
    </w:p>
    <w:p w:rsidR="00000000" w:rsidDel="00000000" w:rsidP="00000000" w:rsidRDefault="00000000" w:rsidRPr="00000000">
      <w:pPr>
        <w:pStyle w:val="Heading2"/>
        <w:keepLines w:val="1"/>
        <w:pBdr/>
        <w:spacing w:after="120" w:before="0" w:line="360" w:lineRule="auto"/>
        <w:ind w:left="0" w:firstLine="0"/>
        <w:contextualSpacing w:val="0"/>
        <w:rPr/>
      </w:pPr>
      <w:bookmarkStart w:colFirst="0" w:colLast="0" w:name="_4zm892hijeoh" w:id="20"/>
      <w:bookmarkEnd w:id="20"/>
      <w:r w:rsidDel="00000000" w:rsidR="00000000" w:rsidRPr="00000000">
        <w:rPr>
          <w:rtl w:val="0"/>
        </w:rPr>
      </w:r>
    </w:p>
    <w:p w:rsidR="00000000" w:rsidDel="00000000" w:rsidP="00000000" w:rsidRDefault="00000000" w:rsidRPr="00000000">
      <w:pPr>
        <w:pStyle w:val="Heading3"/>
        <w:keepLines w:val="1"/>
        <w:pBdr/>
        <w:contextualSpacing w:val="0"/>
        <w:rPr>
          <w:i w:val="0"/>
        </w:rPr>
      </w:pPr>
      <w:bookmarkStart w:colFirst="0" w:colLast="0" w:name="_p2gkd12x54me" w:id="21"/>
      <w:bookmarkEnd w:id="21"/>
      <w:r w:rsidDel="00000000" w:rsidR="00000000" w:rsidRPr="00000000">
        <w:rPr>
          <w:rtl w:val="0"/>
        </w:rPr>
        <w:t xml:space="preserve">3.1.5 Selección de tecnología </w:t>
      </w:r>
      <w:r w:rsidDel="00000000" w:rsidR="00000000" w:rsidRPr="00000000">
        <w:rPr>
          <w:rtl w:val="0"/>
        </w:rPr>
      </w:r>
    </w:p>
    <w:p w:rsidR="00000000" w:rsidDel="00000000" w:rsidP="00000000" w:rsidRDefault="00000000" w:rsidRPr="00000000">
      <w:pPr>
        <w:pStyle w:val="Heading4"/>
        <w:keepLines w:val="1"/>
        <w:pBdr/>
        <w:spacing w:after="0" w:before="200" w:line="360" w:lineRule="auto"/>
        <w:contextualSpacing w:val="0"/>
        <w:jc w:val="both"/>
        <w:rPr>
          <w:sz w:val="24"/>
          <w:szCs w:val="24"/>
        </w:rPr>
      </w:pPr>
      <w:bookmarkStart w:colFirst="0" w:colLast="0" w:name="_2jxsxqh" w:id="22"/>
      <w:bookmarkEnd w:id="22"/>
      <w:r w:rsidDel="00000000" w:rsidR="00000000" w:rsidRPr="00000000">
        <w:rPr>
          <w:sz w:val="24"/>
          <w:szCs w:val="24"/>
          <w:rtl w:val="0"/>
        </w:rPr>
        <w:t xml:space="preserve">3.1.5.1 Lenguaje</w:t>
      </w:r>
    </w:p>
    <w:p w:rsidR="00000000" w:rsidDel="00000000" w:rsidP="00000000" w:rsidRDefault="00000000" w:rsidRPr="00000000">
      <w:pPr>
        <w:pBdr/>
        <w:spacing w:line="360" w:lineRule="auto"/>
        <w:contextualSpacing w:val="0"/>
        <w:rPr>
          <w:sz w:val="24"/>
          <w:szCs w:val="24"/>
          <w:highlight w:val="white"/>
        </w:rPr>
      </w:pPr>
      <w:r w:rsidDel="00000000" w:rsidR="00000000" w:rsidRPr="00000000">
        <w:rPr>
          <w:sz w:val="24"/>
          <w:szCs w:val="24"/>
          <w:rtl w:val="0"/>
        </w:rPr>
        <w:t xml:space="preserve">Java es un lenguaje de programación y una plataforma informática comercializada por primera vez en 1995 por Sun Microsystems. </w:t>
      </w:r>
      <w:r w:rsidDel="00000000" w:rsidR="00000000" w:rsidRPr="00000000">
        <w:rPr>
          <w:sz w:val="24"/>
          <w:szCs w:val="24"/>
          <w:highlight w:val="white"/>
          <w:rtl w:val="0"/>
        </w:rPr>
        <w:t xml:space="preserve">Java es compatible con cualquier sistema operativo que va desde Windows, las diferentes distribuciones de Linux  y Mac. Java tiene la facilidad de ejecutar varias funciones al mismo tiempo, gracias a su función  de multihilos ya que por cada hilo que el programa puede ejecutar en tiempo real muchas funciones al mismo tiempo.</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Style w:val="Heading4"/>
        <w:keepLines w:val="1"/>
        <w:pBdr/>
        <w:spacing w:after="0" w:before="200" w:lineRule="auto"/>
        <w:contextualSpacing w:val="0"/>
        <w:jc w:val="both"/>
        <w:rPr/>
      </w:pPr>
      <w:bookmarkStart w:colFirst="0" w:colLast="0" w:name="_z337ya" w:id="23"/>
      <w:bookmarkEnd w:id="23"/>
      <w:r w:rsidDel="00000000" w:rsidR="00000000" w:rsidRPr="00000000">
        <w:rPr>
          <w:rtl w:val="0"/>
        </w:rPr>
        <w:t xml:space="preserve">3.1.5.2 Base de Datos</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Se utilizó PostgreSQL que es un sistema gestor de bases de datos distribuido bajo licencia BSD. </w:t>
      </w:r>
      <w:r w:rsidDel="00000000" w:rsidR="00000000" w:rsidRPr="00000000">
        <w:rPr>
          <w:sz w:val="24"/>
          <w:szCs w:val="24"/>
          <w:highlight w:val="white"/>
          <w:rtl w:val="0"/>
        </w:rPr>
        <w:t xml:space="preserve">Postgres incorpora el  método de </w:t>
      </w:r>
      <w:r w:rsidDel="00000000" w:rsidR="00000000" w:rsidRPr="00000000">
        <w:rPr>
          <w:i w:val="1"/>
          <w:sz w:val="24"/>
          <w:szCs w:val="24"/>
          <w:highlight w:val="white"/>
          <w:rtl w:val="0"/>
        </w:rPr>
        <w:t xml:space="preserve">Control de Concurrencias Multiversión</w:t>
      </w:r>
      <w:r w:rsidDel="00000000" w:rsidR="00000000" w:rsidRPr="00000000">
        <w:rPr>
          <w:sz w:val="24"/>
          <w:szCs w:val="24"/>
          <w:highlight w:val="white"/>
          <w:rtl w:val="0"/>
        </w:rPr>
        <w:t xml:space="preserve"> (o por sus siglas en inglés MVCC), ayuda a tener una mejor performance cuando hay muchos movimientos en la base datos. El principal objetivo de este método es que permite leer y escribir de forma simultánea, es decir, sin que ninguna de las dos operaciones bloquee a la otra.</w:t>
      </w: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Style w:val="Heading4"/>
        <w:keepLines w:val="1"/>
        <w:pBdr/>
        <w:spacing w:after="0" w:before="200" w:lineRule="auto"/>
        <w:contextualSpacing w:val="0"/>
        <w:jc w:val="both"/>
        <w:rPr/>
      </w:pPr>
      <w:bookmarkStart w:colFirst="0" w:colLast="0" w:name="_3j2qqm3" w:id="24"/>
      <w:bookmarkEnd w:id="24"/>
      <w:r w:rsidDel="00000000" w:rsidR="00000000" w:rsidRPr="00000000">
        <w:rPr>
          <w:rtl w:val="0"/>
        </w:rPr>
        <w:t xml:space="preserve">3.1.5.3 Servidor</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GlassFish es un servidor de aplicaciones de código abierto compatible con Java EE, listo para funcionar en entornos de producción. GlassFish está basado en el código fuente donado por Sun y Oracle Corporation; éste último proporcionó el módulo de persistencia TopLink. Se distribuye bajo un licenciamiento dual a través de la licencia CDDL y la GNU GPL.</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Style w:val="Heading4"/>
        <w:pBdr/>
        <w:spacing w:line="360" w:lineRule="auto"/>
        <w:contextualSpacing w:val="0"/>
        <w:rPr>
          <w:b w:val="1"/>
        </w:rPr>
      </w:pPr>
      <w:bookmarkStart w:colFirst="0" w:colLast="0" w:name="_9ussnswru7li" w:id="25"/>
      <w:bookmarkEnd w:id="25"/>
      <w:r w:rsidDel="00000000" w:rsidR="00000000" w:rsidRPr="00000000">
        <w:rPr>
          <w:rtl w:val="0"/>
        </w:rPr>
        <w:t xml:space="preserve">3.1.5.4 </w:t>
      </w:r>
      <w:r w:rsidDel="00000000" w:rsidR="00000000" w:rsidRPr="00000000">
        <w:rPr>
          <w:b w:val="1"/>
          <w:rtl w:val="0"/>
        </w:rPr>
        <w:t xml:space="preserve">Framework</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La tecnología JavaServer Faces surge como una solución a la separación entre la presentación y el comportamiento en una aplicación Web, de forma tal que las actividades de los autores de las páginas puedan separarse de las actividades de los desarrolladores de la lógica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dqe1hstq23ty" w:id="26"/>
      <w:bookmarkEnd w:id="26"/>
      <w:r w:rsidDel="00000000" w:rsidR="00000000" w:rsidRPr="00000000">
        <w:rPr>
          <w:rtl w:val="0"/>
        </w:rPr>
        <w:t xml:space="preserve">3.2 DISEÑO Y ARQUITECTURA</w:t>
      </w:r>
    </w:p>
    <w:p w:rsidR="00000000" w:rsidDel="00000000" w:rsidP="00000000" w:rsidRDefault="00000000" w:rsidRPr="00000000">
      <w:pPr>
        <w:pStyle w:val="Heading3"/>
        <w:keepLines w:val="1"/>
        <w:widowControl w:val="1"/>
        <w:pBdr/>
        <w:spacing w:after="80" w:before="320" w:line="360" w:lineRule="auto"/>
        <w:ind w:left="0"/>
        <w:contextualSpacing w:val="0"/>
        <w:jc w:val="both"/>
        <w:rPr>
          <w:i w:val="0"/>
        </w:rPr>
      </w:pPr>
      <w:bookmarkStart w:colFirst="0" w:colLast="0" w:name="_omngfdjqlf5s" w:id="27"/>
      <w:bookmarkEnd w:id="27"/>
      <w:r w:rsidDel="00000000" w:rsidR="00000000" w:rsidRPr="00000000">
        <w:rPr>
          <w:i w:val="0"/>
          <w:rtl w:val="0"/>
        </w:rPr>
        <w:t xml:space="preserve">3.</w:t>
      </w:r>
      <w:r w:rsidDel="00000000" w:rsidR="00000000" w:rsidRPr="00000000">
        <w:rPr>
          <w:rtl w:val="0"/>
        </w:rPr>
        <w:t xml:space="preserve">2</w:t>
      </w:r>
      <w:r w:rsidDel="00000000" w:rsidR="00000000" w:rsidRPr="00000000">
        <w:rPr>
          <w:i w:val="0"/>
          <w:rtl w:val="0"/>
        </w:rPr>
        <w:t xml:space="preserve">.1. Casos de Uso</w:t>
      </w:r>
    </w:p>
    <w:p w:rsidR="00000000" w:rsidDel="00000000" w:rsidP="00000000" w:rsidRDefault="00000000" w:rsidRPr="00000000">
      <w:pPr>
        <w:widowControl w:val="1"/>
        <w:pBdr/>
        <w:spacing w:line="360" w:lineRule="auto"/>
        <w:contextualSpacing w:val="0"/>
        <w:rPr>
          <w:sz w:val="24"/>
          <w:szCs w:val="24"/>
        </w:rPr>
      </w:pPr>
      <w:r w:rsidDel="00000000" w:rsidR="00000000" w:rsidRPr="00000000">
        <w:rPr>
          <w:sz w:val="24"/>
          <w:szCs w:val="24"/>
          <w:rtl w:val="0"/>
        </w:rPr>
        <w:t xml:space="preserve">Por medio de estos diagramas podemos ver específicamente quién y cómo será la interacción de los usuarios con nuestro sistemas.</w:t>
      </w:r>
      <w:r w:rsidDel="00000000" w:rsidR="00000000" w:rsidRPr="00000000">
        <w:rPr>
          <w:rtl w:val="0"/>
        </w:rPr>
      </w:r>
    </w:p>
    <w:p w:rsidR="00000000" w:rsidDel="00000000" w:rsidP="00000000" w:rsidRDefault="00000000" w:rsidRPr="00000000">
      <w:pPr>
        <w:widowControl w:val="1"/>
        <w:pBdr/>
        <w:spacing w:line="360" w:lineRule="auto"/>
        <w:contextualSpacing w:val="0"/>
        <w:rPr>
          <w:sz w:val="24"/>
          <w:szCs w:val="24"/>
        </w:rPr>
      </w:pPr>
      <w:r w:rsidDel="00000000" w:rsidR="00000000" w:rsidRPr="00000000">
        <w:rPr>
          <w:rtl w:val="0"/>
        </w:rPr>
      </w:r>
    </w:p>
    <w:p w:rsidR="00000000" w:rsidDel="00000000" w:rsidP="00000000" w:rsidRDefault="00000000" w:rsidRPr="00000000">
      <w:pPr>
        <w:pStyle w:val="Heading4"/>
        <w:widowControl w:val="1"/>
        <w:pBdr/>
        <w:spacing w:line="360" w:lineRule="auto"/>
        <w:contextualSpacing w:val="0"/>
        <w:rPr/>
      </w:pPr>
      <w:bookmarkStart w:colFirst="0" w:colLast="0" w:name="_8jmy699kbley" w:id="28"/>
      <w:bookmarkEnd w:id="28"/>
      <w:r w:rsidDel="00000000" w:rsidR="00000000" w:rsidRPr="00000000">
        <w:rPr>
          <w:rtl w:val="0"/>
        </w:rPr>
        <w:t xml:space="preserve">3.2.1.1 Caso de Inicio de Sesion</w:t>
      </w:r>
    </w:p>
    <w:p w:rsidR="00000000" w:rsidDel="00000000" w:rsidP="00000000" w:rsidRDefault="00000000" w:rsidRPr="00000000">
      <w:pPr>
        <w:widowControl w:val="1"/>
        <w:pBdr/>
        <w:spacing w:line="360" w:lineRule="auto"/>
        <w:contextualSpacing w:val="0"/>
        <w:jc w:val="center"/>
        <w:rPr>
          <w:sz w:val="24"/>
          <w:szCs w:val="24"/>
        </w:rPr>
      </w:pPr>
      <w:r w:rsidDel="00000000" w:rsidR="00000000" w:rsidRPr="00000000">
        <w:rPr>
          <w:sz w:val="24"/>
          <w:szCs w:val="24"/>
          <w:rtl w:val="0"/>
        </w:rPr>
        <w:t xml:space="preserve">Figura 1</w:t>
      </w:r>
    </w:p>
    <w:p w:rsidR="00000000" w:rsidDel="00000000" w:rsidP="00000000" w:rsidRDefault="00000000" w:rsidRPr="00000000">
      <w:pPr>
        <w:widowControl w:val="1"/>
        <w:pBdr/>
        <w:spacing w:line="360" w:lineRule="auto"/>
        <w:contextualSpacing w:val="0"/>
        <w:rPr>
          <w:sz w:val="24"/>
          <w:szCs w:val="24"/>
        </w:rPr>
      </w:pPr>
      <w:r w:rsidDel="00000000" w:rsidR="00000000" w:rsidRPr="00000000">
        <w:drawing>
          <wp:inline distB="114300" distT="114300" distL="114300" distR="114300">
            <wp:extent cx="5612130" cy="3517900"/>
            <wp:effectExtent b="0" l="0" r="0" t="0"/>
            <wp:docPr descr="sesion.JPG" id="4" name="image14.jpg"/>
            <a:graphic>
              <a:graphicData uri="http://schemas.openxmlformats.org/drawingml/2006/picture">
                <pic:pic>
                  <pic:nvPicPr>
                    <pic:cNvPr descr="sesion.JPG" id="0" name="image14.jpg"/>
                    <pic:cNvPicPr preferRelativeResize="0"/>
                  </pic:nvPicPr>
                  <pic:blipFill>
                    <a:blip r:embed="rId9"/>
                    <a:srcRect b="0" l="0" r="0" t="0"/>
                    <a:stretch>
                      <a:fillRect/>
                    </a:stretch>
                  </pic:blipFill>
                  <pic:spPr>
                    <a:xfrm>
                      <a:off x="0" y="0"/>
                      <a:ext cx="5612130" cy="35179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sz w:val="24"/>
          <w:szCs w:val="24"/>
        </w:rPr>
      </w:pPr>
      <w:bookmarkStart w:colFirst="0" w:colLast="0" w:name="_x4uhe79jmijw" w:id="29"/>
      <w:bookmarkEnd w:id="29"/>
      <w:r w:rsidDel="00000000" w:rsidR="00000000" w:rsidRPr="00000000">
        <w:rPr>
          <w:sz w:val="24"/>
          <w:szCs w:val="24"/>
          <w:rtl w:val="0"/>
        </w:rPr>
        <w:t xml:space="preserve">Fuente: autor</w:t>
      </w:r>
    </w:p>
    <w:p w:rsidR="00000000" w:rsidDel="00000000" w:rsidP="00000000" w:rsidRDefault="00000000" w:rsidRPr="00000000">
      <w:pPr>
        <w:pBdr/>
        <w:spacing w:line="360" w:lineRule="auto"/>
        <w:contextualSpacing w:val="0"/>
        <w:jc w:val="center"/>
        <w:rPr>
          <w:sz w:val="24"/>
          <w:szCs w:val="24"/>
        </w:rPr>
      </w:pPr>
      <w:bookmarkStart w:colFirst="0" w:colLast="0" w:name="_3whwml4" w:id="30"/>
      <w:bookmarkEnd w:id="30"/>
      <w:r w:rsidDel="00000000" w:rsidR="00000000" w:rsidRPr="00000000">
        <w:rPr>
          <w:sz w:val="24"/>
          <w:szCs w:val="24"/>
          <w:rtl w:val="0"/>
        </w:rPr>
        <w:t xml:space="preserve">Tabla 1. Iniciar Sesion</w:t>
      </w:r>
    </w:p>
    <w:tbl>
      <w:tblPr>
        <w:tblStyle w:val="Table1"/>
        <w:bidiVisual w:val="0"/>
        <w:tblW w:w="8222.0" w:type="dxa"/>
        <w:jc w:val="center"/>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A0"/>
      </w:tblPr>
      <w:tblGrid>
        <w:gridCol w:w="4326"/>
        <w:gridCol w:w="3896"/>
        <w:tblGridChange w:id="0">
          <w:tblGrid>
            <w:gridCol w:w="4326"/>
            <w:gridCol w:w="3896"/>
          </w:tblGrid>
        </w:tblGridChange>
      </w:tblGrid>
      <w:tr>
        <w:tc>
          <w:tcPr>
            <w:gridSpan w:val="2"/>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Iniciar Sesión</w:t>
            </w:r>
            <w:r w:rsidDel="00000000" w:rsidR="00000000" w:rsidRPr="00000000">
              <w:rPr>
                <w:rtl w:val="0"/>
              </w:rPr>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Caso de uso</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Iniciar sesión</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Descripción</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Los actores ingresan su usuario y contraseña, para acceder a la aplicación.</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Actores</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Docentes-Auditor-Coordinador</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Precondición</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Estar creado en la base de datos.</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Secuencia normal</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Ingreso al componente.</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Ingreso de datos.</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Verificación por parte del sistema que los datos ingresados sean válidos.</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Redirección a la página correspondiente.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Postcondición</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Inicia sesión correctamente.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Eventos</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Ingreso al componente si los datos son correctamente ingresados y validados.</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Mensaje de error en caso de que algún dato no esté correctamente ingresado o en caso de que el usuario no esté registrado.</w:t>
            </w:r>
          </w:p>
        </w:tc>
      </w:tr>
    </w:tbl>
    <w:p w:rsidR="00000000" w:rsidDel="00000000" w:rsidP="00000000" w:rsidRDefault="00000000" w:rsidRPr="00000000">
      <w:pPr>
        <w:pBdr/>
        <w:spacing w:line="360" w:lineRule="auto"/>
        <w:ind w:firstLine="708"/>
        <w:contextualSpacing w:val="0"/>
        <w:jc w:val="center"/>
        <w:rPr>
          <w:b w:val="1"/>
          <w:sz w:val="24"/>
          <w:szCs w:val="24"/>
        </w:rPr>
      </w:pPr>
      <w:r w:rsidDel="00000000" w:rsidR="00000000" w:rsidRPr="00000000">
        <w:rPr>
          <w:rtl w:val="0"/>
        </w:rPr>
      </w:r>
    </w:p>
    <w:p w:rsidR="00000000" w:rsidDel="00000000" w:rsidP="00000000" w:rsidRDefault="00000000" w:rsidRPr="00000000">
      <w:pPr>
        <w:pStyle w:val="Heading4"/>
        <w:pBdr/>
        <w:spacing w:line="360" w:lineRule="auto"/>
        <w:contextualSpacing w:val="0"/>
        <w:jc w:val="left"/>
        <w:rPr/>
      </w:pPr>
      <w:bookmarkStart w:colFirst="0" w:colLast="0" w:name="_wlrgjyiy1kc9" w:id="31"/>
      <w:bookmarkEnd w:id="31"/>
      <w:r w:rsidDel="00000000" w:rsidR="00000000" w:rsidRPr="00000000">
        <w:rPr>
          <w:rtl w:val="0"/>
        </w:rPr>
        <w:t xml:space="preserve">3.2.1.2 Caso de uso docentes</w:t>
      </w:r>
    </w:p>
    <w:p w:rsidR="00000000" w:rsidDel="00000000" w:rsidP="00000000" w:rsidRDefault="00000000" w:rsidRPr="00000000">
      <w:pPr>
        <w:pBdr/>
        <w:spacing w:line="360" w:lineRule="auto"/>
        <w:ind w:firstLine="708"/>
        <w:contextualSpacing w:val="0"/>
        <w:jc w:val="center"/>
        <w:rPr>
          <w:sz w:val="24"/>
          <w:szCs w:val="24"/>
        </w:rPr>
      </w:pPr>
      <w:r w:rsidDel="00000000" w:rsidR="00000000" w:rsidRPr="00000000">
        <w:rPr>
          <w:sz w:val="24"/>
          <w:szCs w:val="24"/>
          <w:rtl w:val="0"/>
        </w:rPr>
        <w:t xml:space="preserve">figura 2. Caso de uso docentes</w:t>
      </w:r>
    </w:p>
    <w:p w:rsidR="00000000" w:rsidDel="00000000" w:rsidP="00000000" w:rsidRDefault="00000000" w:rsidRPr="00000000">
      <w:pPr>
        <w:pBdr/>
        <w:spacing w:line="360" w:lineRule="auto"/>
        <w:ind w:firstLine="708"/>
        <w:contextualSpacing w:val="0"/>
        <w:jc w:val="center"/>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left"/>
        <w:rPr>
          <w:b w:val="1"/>
          <w:sz w:val="24"/>
          <w:szCs w:val="24"/>
        </w:rPr>
      </w:pPr>
      <w:r w:rsidDel="00000000" w:rsidR="00000000" w:rsidRPr="00000000">
        <w:drawing>
          <wp:inline distB="114300" distT="114300" distL="114300" distR="114300">
            <wp:extent cx="5612130" cy="4051300"/>
            <wp:effectExtent b="0" l="0" r="0" t="0"/>
            <wp:docPr descr="coordinador.JPG" id="11" name="image23.jpg"/>
            <a:graphic>
              <a:graphicData uri="http://schemas.openxmlformats.org/drawingml/2006/picture">
                <pic:pic>
                  <pic:nvPicPr>
                    <pic:cNvPr descr="coordinador.JPG" id="0" name="image23.jpg"/>
                    <pic:cNvPicPr preferRelativeResize="0"/>
                  </pic:nvPicPr>
                  <pic:blipFill>
                    <a:blip r:embed="rId10"/>
                    <a:srcRect b="0" l="0" r="0" t="0"/>
                    <a:stretch>
                      <a:fillRect/>
                    </a:stretch>
                  </pic:blipFill>
                  <pic:spPr>
                    <a:xfrm>
                      <a:off x="0" y="0"/>
                      <a:ext cx="5612130" cy="40513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center"/>
        <w:rPr>
          <w:sz w:val="24"/>
          <w:szCs w:val="24"/>
        </w:rPr>
      </w:pPr>
      <w:r w:rsidDel="00000000" w:rsidR="00000000" w:rsidRPr="00000000">
        <w:rPr>
          <w:sz w:val="24"/>
          <w:szCs w:val="24"/>
          <w:rtl w:val="0"/>
        </w:rPr>
        <w:t xml:space="preserve">Fuente: Autor</w:t>
      </w:r>
    </w:p>
    <w:p w:rsidR="00000000" w:rsidDel="00000000" w:rsidP="00000000" w:rsidRDefault="00000000" w:rsidRPr="00000000">
      <w:pPr>
        <w:pBdr/>
        <w:spacing w:line="360" w:lineRule="auto"/>
        <w:contextualSpacing w:val="0"/>
        <w:jc w:val="center"/>
        <w:rPr>
          <w:sz w:val="24"/>
          <w:szCs w:val="24"/>
        </w:rPr>
      </w:pPr>
      <w:bookmarkStart w:colFirst="0" w:colLast="0" w:name="_2p2csry" w:id="32"/>
      <w:bookmarkEnd w:id="32"/>
      <w:r w:rsidDel="00000000" w:rsidR="00000000" w:rsidRPr="00000000">
        <w:rPr>
          <w:sz w:val="24"/>
          <w:szCs w:val="24"/>
          <w:rtl w:val="0"/>
        </w:rPr>
        <w:t xml:space="preserve">Tabla 7. Docentes</w:t>
      </w:r>
    </w:p>
    <w:tbl>
      <w:tblPr>
        <w:tblStyle w:val="Table2"/>
        <w:bidiVisual w:val="0"/>
        <w:tblW w:w="8222.0" w:type="dxa"/>
        <w:jc w:val="center"/>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A0"/>
      </w:tblPr>
      <w:tblGrid>
        <w:gridCol w:w="4326"/>
        <w:gridCol w:w="3896"/>
        <w:tblGridChange w:id="0">
          <w:tblGrid>
            <w:gridCol w:w="4326"/>
            <w:gridCol w:w="3896"/>
          </w:tblGrid>
        </w:tblGridChange>
      </w:tblGrid>
      <w:tr>
        <w:tc>
          <w:tcPr>
            <w:gridSpan w:val="2"/>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Docentes</w:t>
            </w:r>
            <w:r w:rsidDel="00000000" w:rsidR="00000000" w:rsidRPr="00000000">
              <w:rPr>
                <w:rtl w:val="0"/>
              </w:rPr>
            </w:r>
          </w:p>
        </w:tc>
      </w:tr>
      <w:tr>
        <w:tc>
          <w:tcPr>
            <w:gridSpan w:val="2"/>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Crear Docente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Caso de uso</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Crear docente.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Descripción</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Permite la creación de un nuevo  docente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Actores</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Coordinador</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Precondición</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Secuencia normal</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Ingreso de datos.</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da clic en el botón crear.</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crea el nuevo registro y lo guarda en la base de datos.</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Postcondición</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registro fue creado con éxito.</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Eventos</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Mensaje que indica que el registro fue agregado con éxito.</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Si hay datos obligatorios que hacen falta el sistema muestra mensaje de alerta.</w:t>
            </w:r>
          </w:p>
        </w:tc>
      </w:tr>
      <w:tr>
        <w:tc>
          <w:tcPr>
            <w:gridSpan w:val="2"/>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Editar Docente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Caso de uso</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Editar docente.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Descripción</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Permite la actualización de un docente existente.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Actores</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Coordinador</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Precondición</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Registro creado en la base de datos.</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Secuencia normal</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selecciona el registro.</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da clic sobre el botón editar.</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ingresa los nuevos datos.</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da clic sobre el botón guardar.</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actualiza la base de datos y guarda los cambios.</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Postcondición</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registro fue actualizado con éxito.</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Eventos</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Mensaje que indica que el registro fue actualizado con éxito.</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Si hay datos obligatorios que hacen falta el sistema muestra mensaje de alerta.</w:t>
            </w:r>
          </w:p>
        </w:tc>
      </w:tr>
      <w:tr>
        <w:tc>
          <w:tcPr>
            <w:gridSpan w:val="2"/>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Borrar Docente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Caso de uso</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Borrar docente.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Descripción</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Permite la eliminación de un docente.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Actores</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Precondición</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Registro creado en la base de datos.</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Secuencia normal</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selecciona el registro.</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da clic en el botón eliminar.</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Postcondición</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registro fue eliminado con éxito.</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Eventos</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Mensaje que expresa que el registro fue actualizado con éxito.</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Postcondición</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registro fue eliminado con éxito.</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Eventos</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Mensaje que indica que el registro fue actualizado con éxito.</w:t>
            </w:r>
          </w:p>
        </w:tc>
      </w:tr>
    </w:tbl>
    <w:p w:rsidR="00000000" w:rsidDel="00000000" w:rsidP="00000000" w:rsidRDefault="00000000" w:rsidRPr="00000000">
      <w:pPr>
        <w:pBdr/>
        <w:spacing w:line="360" w:lineRule="auto"/>
        <w:ind w:left="2160" w:firstLine="0"/>
        <w:contextualSpacing w:val="0"/>
        <w:jc w:val="left"/>
        <w:rPr>
          <w:sz w:val="24"/>
          <w:szCs w:val="24"/>
        </w:rPr>
      </w:pPr>
      <w:bookmarkStart w:colFirst="0" w:colLast="0" w:name="_orhv2cbuewer" w:id="33"/>
      <w:bookmarkEnd w:id="33"/>
      <w:r w:rsidDel="00000000" w:rsidR="00000000" w:rsidRPr="00000000">
        <w:rPr>
          <w:rtl w:val="0"/>
        </w:rPr>
      </w:r>
    </w:p>
    <w:p w:rsidR="00000000" w:rsidDel="00000000" w:rsidP="00000000" w:rsidRDefault="00000000" w:rsidRPr="00000000">
      <w:pPr>
        <w:pBdr/>
        <w:spacing w:line="360" w:lineRule="auto"/>
        <w:ind w:left="0" w:firstLine="0"/>
        <w:contextualSpacing w:val="0"/>
        <w:jc w:val="left"/>
        <w:rPr>
          <w:b w:val="1"/>
          <w:sz w:val="24"/>
          <w:szCs w:val="24"/>
        </w:rPr>
      </w:pPr>
      <w:r w:rsidDel="00000000" w:rsidR="00000000" w:rsidRPr="00000000">
        <w:rPr>
          <w:rtl w:val="0"/>
        </w:rPr>
      </w:r>
    </w:p>
    <w:p w:rsidR="00000000" w:rsidDel="00000000" w:rsidP="00000000" w:rsidRDefault="00000000" w:rsidRPr="00000000">
      <w:pPr>
        <w:pStyle w:val="Heading4"/>
        <w:widowControl w:val="1"/>
        <w:pBdr/>
        <w:spacing w:line="360" w:lineRule="auto"/>
        <w:contextualSpacing w:val="0"/>
        <w:rPr/>
      </w:pPr>
      <w:bookmarkStart w:colFirst="0" w:colLast="0" w:name="_marbot5orfld" w:id="34"/>
      <w:bookmarkEnd w:id="34"/>
      <w:r w:rsidDel="00000000" w:rsidR="00000000" w:rsidRPr="00000000">
        <w:rPr>
          <w:rtl w:val="0"/>
        </w:rPr>
        <w:t xml:space="preserve">3.2.1.3 Caso de uso Porcentajes</w:t>
      </w:r>
    </w:p>
    <w:p w:rsidR="00000000" w:rsidDel="00000000" w:rsidP="00000000" w:rsidRDefault="00000000" w:rsidRPr="00000000">
      <w:pPr>
        <w:pBdr/>
        <w:spacing w:line="360" w:lineRule="auto"/>
        <w:contextualSpacing w:val="0"/>
        <w:jc w:val="left"/>
        <w:rPr>
          <w:sz w:val="24"/>
          <w:szCs w:val="24"/>
        </w:rPr>
      </w:pPr>
      <w:bookmarkStart w:colFirst="0" w:colLast="0" w:name="_2p2csry" w:id="32"/>
      <w:bookmarkEnd w:id="32"/>
      <w:r w:rsidDel="00000000" w:rsidR="00000000" w:rsidRPr="00000000">
        <w:rPr>
          <w:rtl w:val="0"/>
        </w:rPr>
      </w:r>
    </w:p>
    <w:tbl>
      <w:tblPr>
        <w:tblStyle w:val="Table3"/>
        <w:bidiVisual w:val="0"/>
        <w:tblW w:w="8222.0" w:type="dxa"/>
        <w:jc w:val="center"/>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A0"/>
      </w:tblPr>
      <w:tblGrid>
        <w:gridCol w:w="4326"/>
        <w:gridCol w:w="3896"/>
        <w:tblGridChange w:id="0">
          <w:tblGrid>
            <w:gridCol w:w="4326"/>
            <w:gridCol w:w="3896"/>
          </w:tblGrid>
        </w:tblGridChange>
      </w:tblGrid>
      <w:tr>
        <w:tc>
          <w:tcPr>
            <w:gridSpan w:val="2"/>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Porcentajes</w:t>
            </w:r>
            <w:r w:rsidDel="00000000" w:rsidR="00000000" w:rsidRPr="00000000">
              <w:rPr>
                <w:rtl w:val="0"/>
              </w:rPr>
            </w:r>
          </w:p>
        </w:tc>
      </w:tr>
      <w:tr>
        <w:tc>
          <w:tcPr>
            <w:gridSpan w:val="2"/>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Crear Porcentaje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Caso de uso</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Asignar porcentaje.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Descripción</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Permite asignar porcentajes a los tipos de actividades de cada coordinación</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Actores</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Coordinador</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Precondición</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coordinador debe existir</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Secuencia normal</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Ingreso de datos.</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da clic en el botón asignar.</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asigna los porcentajes y lo guarda en la base de datos.</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Postcondición</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registro fue creado con éxito.</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Eventos</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Tabla muestra nuevos datos basados en los porcentajes ingresados.</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La sumatoria de los porcentajes debe ser 100 sino mostrará un mensaje informativo.</w:t>
            </w:r>
          </w:p>
        </w:tc>
      </w:tr>
      <w:tr>
        <w:tc>
          <w:tcPr>
            <w:gridSpan w:val="2"/>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Editar Porcentaje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Caso de uso</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Editar porcentaje.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Descripción</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Permite la actualización de los porcentajes asignados.</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Actores</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Coordinador</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Precondición</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Debe existir registro en la base de datos.</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Secuencia normal</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modifica los valores necesarios.</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da clic sobre el botón asignar.</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actualiza la base de datos, la tabla de asignación y guarda los cambios.</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Postcondición</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registro fue actualizado con éxito.</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Eventos</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Mensaje que indica que el registro fue actualizado con éxito.</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Si hay datos obligatorios que hacen falta el sistema muestra mensaje de alerta.</w:t>
            </w:r>
          </w:p>
        </w:tc>
      </w:tr>
    </w:tbl>
    <w:p w:rsidR="00000000" w:rsidDel="00000000" w:rsidP="00000000" w:rsidRDefault="00000000" w:rsidRPr="00000000">
      <w:pPr>
        <w:pBdr/>
        <w:spacing w:line="360" w:lineRule="auto"/>
        <w:ind w:left="2160" w:firstLine="0"/>
        <w:contextualSpacing w:val="0"/>
        <w:jc w:val="left"/>
        <w:rPr>
          <w:sz w:val="24"/>
          <w:szCs w:val="24"/>
        </w:rPr>
      </w:pPr>
      <w:bookmarkStart w:colFirst="0" w:colLast="0" w:name="_orhv2cbuewer" w:id="33"/>
      <w:bookmarkEnd w:id="33"/>
      <w:r w:rsidDel="00000000" w:rsidR="00000000" w:rsidRPr="00000000">
        <w:rPr>
          <w:rtl w:val="0"/>
        </w:rPr>
      </w:r>
    </w:p>
    <w:p w:rsidR="00000000" w:rsidDel="00000000" w:rsidP="00000000" w:rsidRDefault="00000000" w:rsidRPr="00000000">
      <w:pPr>
        <w:pStyle w:val="Heading4"/>
        <w:pBdr/>
        <w:contextualSpacing w:val="0"/>
        <w:rPr/>
      </w:pPr>
      <w:bookmarkStart w:colFirst="0" w:colLast="0" w:name="_aznkf1ajmitv" w:id="35"/>
      <w:bookmarkEnd w:id="35"/>
      <w:r w:rsidDel="00000000" w:rsidR="00000000" w:rsidRPr="00000000">
        <w:rPr>
          <w:rtl w:val="0"/>
        </w:rPr>
        <w:t xml:space="preserve">3.2.1.4 Caso de Uso Semanas</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left"/>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sz w:val="24"/>
          <w:szCs w:val="24"/>
        </w:rPr>
      </w:pPr>
      <w:bookmarkStart w:colFirst="0" w:colLast="0" w:name="_2p2csry" w:id="32"/>
      <w:bookmarkEnd w:id="32"/>
      <w:r w:rsidDel="00000000" w:rsidR="00000000" w:rsidRPr="00000000">
        <w:rPr>
          <w:sz w:val="24"/>
          <w:szCs w:val="24"/>
          <w:rtl w:val="0"/>
        </w:rPr>
        <w:t xml:space="preserve">Tabla 7. Semanas</w:t>
      </w:r>
    </w:p>
    <w:tbl>
      <w:tblPr>
        <w:tblStyle w:val="Table4"/>
        <w:bidiVisual w:val="0"/>
        <w:tblW w:w="8222.0" w:type="dxa"/>
        <w:jc w:val="center"/>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A0"/>
      </w:tblPr>
      <w:tblGrid>
        <w:gridCol w:w="4326"/>
        <w:gridCol w:w="3896"/>
        <w:tblGridChange w:id="0">
          <w:tblGrid>
            <w:gridCol w:w="4326"/>
            <w:gridCol w:w="3896"/>
          </w:tblGrid>
        </w:tblGridChange>
      </w:tblGrid>
      <w:tr>
        <w:tc>
          <w:tcPr>
            <w:gridSpan w:val="2"/>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Semanas</w:t>
            </w:r>
            <w:r w:rsidDel="00000000" w:rsidR="00000000" w:rsidRPr="00000000">
              <w:rPr>
                <w:rtl w:val="0"/>
              </w:rPr>
            </w:r>
          </w:p>
        </w:tc>
      </w:tr>
      <w:tr>
        <w:tc>
          <w:tcPr>
            <w:gridSpan w:val="2"/>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Crear Semana</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Caso de uso</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Crear semana.</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Descripción</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Permite la creación de una nueva semana</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Actores</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Coordinador</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Precondición</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Secuencia normal</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Ingreso de datos.</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da clic en el botón crear.</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crea el nuevo registro y lo guarda en la base de datos.</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Postcondición</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registro fue creado con éxito.</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Eventos</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Mensaje que indica que el registro fue agregado con éxito.</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Si hay datos obligatorios que hacen falta el sistema muestra mensaje de alerta.</w:t>
            </w:r>
          </w:p>
        </w:tc>
      </w:tr>
      <w:tr>
        <w:tc>
          <w:tcPr>
            <w:gridSpan w:val="2"/>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Editar Semana</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Caso de uso</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Editar semana.</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Descripción</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Permite la actualización de un semana existente.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Actores</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Coordinador</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Precondición</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Registro creado en la base de datos.</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Secuencia normal</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selecciona el registro.</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da clic sobre el botón editar.</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ingresa los nuevos datos.</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da clic sobre el botón guardar.</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actualiza la base de datos y guarda los cambios.</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Postcondición</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registro fue actualizado con éxito.</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Eventos</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Mensaje que indica que el registro fue actualizado con éxito.</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Si hay datos obligatorios que hacen falta el sistema muestra mensaje de alerta.</w:t>
            </w:r>
          </w:p>
        </w:tc>
      </w:tr>
      <w:tr>
        <w:tc>
          <w:tcPr>
            <w:gridSpan w:val="2"/>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Borrar Semana</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Caso de uso</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Borrar semana.</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Descripción</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Permite la eliminación de un semana.</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Actores</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Coordinador.</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Precondición</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Registro creado en la base de datos.</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Secuencia normal</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selecciona el registro.</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da clic en el botón eliminar.</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Postcondición</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registro fue eliminado con éxito.</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Eventos</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Mensaje que expresa que el registro fue actualizado con éxito.</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Postcondición</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registro fue eliminado con éxito.</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Eventos</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Mensaje que indica que el registro fue actualizado con éxito.</w:t>
            </w:r>
          </w:p>
        </w:tc>
      </w:tr>
    </w:tbl>
    <w:p w:rsidR="00000000" w:rsidDel="00000000" w:rsidP="00000000" w:rsidRDefault="00000000" w:rsidRPr="00000000">
      <w:pPr>
        <w:pBdr/>
        <w:spacing w:line="360" w:lineRule="auto"/>
        <w:ind w:left="2160" w:firstLine="0"/>
        <w:contextualSpacing w:val="0"/>
        <w:jc w:val="left"/>
        <w:rPr>
          <w:b w:val="1"/>
          <w:sz w:val="24"/>
          <w:szCs w:val="24"/>
        </w:rPr>
      </w:pPr>
      <w:bookmarkStart w:colFirst="0" w:colLast="0" w:name="_9bbh2n1lrl2s" w:id="36"/>
      <w:bookmarkEnd w:id="36"/>
      <w:r w:rsidDel="00000000" w:rsidR="00000000" w:rsidRPr="00000000">
        <w:rPr>
          <w:rtl w:val="0"/>
        </w:rPr>
      </w:r>
    </w:p>
    <w:p w:rsidR="00000000" w:rsidDel="00000000" w:rsidP="00000000" w:rsidRDefault="00000000" w:rsidRPr="00000000">
      <w:pPr>
        <w:pStyle w:val="Heading4"/>
        <w:pBdr/>
        <w:spacing w:line="360" w:lineRule="auto"/>
        <w:contextualSpacing w:val="0"/>
        <w:jc w:val="left"/>
        <w:rPr/>
      </w:pPr>
      <w:bookmarkStart w:colFirst="0" w:colLast="0" w:name="_aqbf5nrfuw2n" w:id="37"/>
      <w:bookmarkEnd w:id="37"/>
      <w:r w:rsidDel="00000000" w:rsidR="00000000" w:rsidRPr="00000000">
        <w:rPr>
          <w:rtl w:val="0"/>
        </w:rPr>
        <w:t xml:space="preserve">3.2.1.5 Caso de Uso Asignación</w:t>
      </w:r>
    </w:p>
    <w:p w:rsidR="00000000" w:rsidDel="00000000" w:rsidP="00000000" w:rsidRDefault="00000000" w:rsidRPr="00000000">
      <w:pPr>
        <w:pBdr/>
        <w:spacing w:line="360" w:lineRule="auto"/>
        <w:contextualSpacing w:val="0"/>
        <w:jc w:val="center"/>
        <w:rPr>
          <w:sz w:val="24"/>
          <w:szCs w:val="24"/>
        </w:rPr>
      </w:pPr>
      <w:bookmarkStart w:colFirst="0" w:colLast="0" w:name="_2p2csry" w:id="32"/>
      <w:bookmarkEnd w:id="32"/>
      <w:r w:rsidDel="00000000" w:rsidR="00000000" w:rsidRPr="00000000">
        <w:rPr>
          <w:sz w:val="24"/>
          <w:szCs w:val="24"/>
          <w:rtl w:val="0"/>
        </w:rPr>
        <w:t xml:space="preserve">Tabla 7. Asignación</w:t>
      </w:r>
    </w:p>
    <w:tbl>
      <w:tblPr>
        <w:tblStyle w:val="Table5"/>
        <w:bidiVisual w:val="0"/>
        <w:tblW w:w="8222.0" w:type="dxa"/>
        <w:jc w:val="center"/>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A0"/>
      </w:tblPr>
      <w:tblGrid>
        <w:gridCol w:w="4326"/>
        <w:gridCol w:w="3896"/>
        <w:tblGridChange w:id="0">
          <w:tblGrid>
            <w:gridCol w:w="4326"/>
            <w:gridCol w:w="3896"/>
          </w:tblGrid>
        </w:tblGridChange>
      </w:tblGrid>
      <w:tr>
        <w:tc>
          <w:tcPr>
            <w:gridSpan w:val="2"/>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Asignaciones</w:t>
            </w:r>
            <w:r w:rsidDel="00000000" w:rsidR="00000000" w:rsidRPr="00000000">
              <w:rPr>
                <w:rtl w:val="0"/>
              </w:rPr>
            </w:r>
          </w:p>
        </w:tc>
      </w:tr>
      <w:tr>
        <w:tc>
          <w:tcPr>
            <w:gridSpan w:val="2"/>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Asignar Horas</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Caso de uso</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Asignar.</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Descripción</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Permite asignar valores a un respectivo docente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Actores</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Coordinador</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Precondición</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Docente debe existir en el sistema.</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por defecto los valores están en cero.</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Secuencia normal</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Ingreso de datos.</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Al momento de cambiar el foco, el sistema actualiza la información correspondiente al docente en la base de datos y la tabla.</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Postcondición</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registro fue actualizado o editado exitosamente.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Eventos</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Mensaje que indica que el registro fue modificado con éxito.</w:t>
            </w:r>
          </w:p>
        </w:tc>
      </w:tr>
    </w:tbl>
    <w:p w:rsidR="00000000" w:rsidDel="00000000" w:rsidP="00000000" w:rsidRDefault="00000000" w:rsidRPr="00000000">
      <w:pPr>
        <w:pBdr/>
        <w:spacing w:line="360" w:lineRule="auto"/>
        <w:ind w:left="0" w:firstLine="0"/>
        <w:contextualSpacing w:val="0"/>
        <w:jc w:val="left"/>
        <w:rPr>
          <w:b w:val="1"/>
          <w:sz w:val="24"/>
          <w:szCs w:val="24"/>
        </w:rPr>
      </w:pPr>
      <w:bookmarkStart w:colFirst="0" w:colLast="0" w:name="_c02fhoo8qnkl" w:id="38"/>
      <w:bookmarkEnd w:id="38"/>
      <w:r w:rsidDel="00000000" w:rsidR="00000000" w:rsidRPr="00000000">
        <w:rPr>
          <w:rtl w:val="0"/>
        </w:rPr>
      </w:r>
    </w:p>
    <w:p w:rsidR="00000000" w:rsidDel="00000000" w:rsidP="00000000" w:rsidRDefault="00000000" w:rsidRPr="00000000">
      <w:pPr>
        <w:pStyle w:val="Heading4"/>
        <w:pBdr/>
        <w:spacing w:line="360" w:lineRule="auto"/>
        <w:contextualSpacing w:val="0"/>
        <w:jc w:val="left"/>
        <w:rPr/>
      </w:pPr>
      <w:bookmarkStart w:colFirst="0" w:colLast="0" w:name="_3dt4inftqf1u" w:id="39"/>
      <w:bookmarkEnd w:id="39"/>
      <w:r w:rsidDel="00000000" w:rsidR="00000000" w:rsidRPr="00000000">
        <w:rPr>
          <w:rtl w:val="0"/>
        </w:rPr>
        <w:t xml:space="preserve">3.2.1.6 Caso de Uso Actividades</w:t>
      </w:r>
    </w:p>
    <w:p w:rsidR="00000000" w:rsidDel="00000000" w:rsidP="00000000" w:rsidRDefault="00000000" w:rsidRPr="00000000">
      <w:pPr>
        <w:pBdr/>
        <w:spacing w:line="360" w:lineRule="auto"/>
        <w:ind w:left="0" w:firstLine="0"/>
        <w:contextualSpacing w:val="0"/>
        <w:jc w:val="left"/>
        <w:rPr>
          <w:b w:val="1"/>
          <w:sz w:val="24"/>
          <w:szCs w:val="24"/>
        </w:rPr>
      </w:pPr>
      <w:bookmarkStart w:colFirst="0" w:colLast="0" w:name="_41mghml" w:id="40"/>
      <w:bookmarkEnd w:id="40"/>
      <w:r w:rsidDel="00000000" w:rsidR="00000000" w:rsidRPr="00000000">
        <w:rPr>
          <w:rtl w:val="0"/>
        </w:rPr>
      </w:r>
    </w:p>
    <w:p w:rsidR="00000000" w:rsidDel="00000000" w:rsidP="00000000" w:rsidRDefault="00000000" w:rsidRPr="00000000">
      <w:pPr>
        <w:pBdr/>
        <w:spacing w:line="360" w:lineRule="auto"/>
        <w:contextualSpacing w:val="0"/>
        <w:jc w:val="center"/>
        <w:rPr>
          <w:b w:val="1"/>
          <w:sz w:val="24"/>
          <w:szCs w:val="24"/>
        </w:rPr>
      </w:pPr>
      <w:bookmarkStart w:colFirst="0" w:colLast="0" w:name="_vx1227" w:id="41"/>
      <w:bookmarkEnd w:id="41"/>
      <w:r w:rsidDel="00000000" w:rsidR="00000000" w:rsidRPr="00000000">
        <w:rPr>
          <w:sz w:val="24"/>
          <w:szCs w:val="24"/>
          <w:rtl w:val="0"/>
        </w:rPr>
        <w:t xml:space="preserve">Tabla 10. Actividades</w:t>
      </w:r>
      <w:r w:rsidDel="00000000" w:rsidR="00000000" w:rsidRPr="00000000">
        <w:rPr>
          <w:rtl w:val="0"/>
        </w:rPr>
      </w:r>
    </w:p>
    <w:tbl>
      <w:tblPr>
        <w:tblStyle w:val="Table6"/>
        <w:bidiVisual w:val="0"/>
        <w:tblW w:w="8222.0" w:type="dxa"/>
        <w:jc w:val="center"/>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A0"/>
      </w:tblPr>
      <w:tblGrid>
        <w:gridCol w:w="4326"/>
        <w:gridCol w:w="3896"/>
        <w:tblGridChange w:id="0">
          <w:tblGrid>
            <w:gridCol w:w="4326"/>
            <w:gridCol w:w="3896"/>
          </w:tblGrid>
        </w:tblGridChange>
      </w:tblGrid>
      <w:tr>
        <w:tc>
          <w:tcPr>
            <w:gridSpan w:val="2"/>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Actividades</w:t>
            </w:r>
            <w:r w:rsidDel="00000000" w:rsidR="00000000" w:rsidRPr="00000000">
              <w:rPr>
                <w:rtl w:val="0"/>
              </w:rPr>
            </w:r>
          </w:p>
        </w:tc>
      </w:tr>
      <w:tr>
        <w:tc>
          <w:tcPr>
            <w:gridSpan w:val="2"/>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Crear Actividad</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Caso de uso</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Crear Actividad</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Descripción</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Permite la creación de una nueva actividad</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Actores</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Docente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Precondición</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Secuencia normal</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Ingreso de datos.</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da clic en el botón crear.</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crea el nuevo registro y lo guarda en la base de datos.</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Postcondición</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registro fue creado con éxito.</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Eventos</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Mensaje que expresa que el registro fue agregado con éxito.</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Si hay datos obligatorios en blanco el sistema muestra mensaje de alerta.</w:t>
            </w:r>
          </w:p>
        </w:tc>
      </w:tr>
      <w:tr>
        <w:tc>
          <w:tcPr>
            <w:gridSpan w:val="2"/>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Editar Actividad</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Caso de uso</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Editar Actividad</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Descripción</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Permite la actualización de una actividad existente.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Actores</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Docente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Precondición</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Registro creado en la base de datos.</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Secuencia normal</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selecciona el registro.</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da clic sobre el botón editar.</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ingresa los nuevos datos.</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da clic sobre el botón editar.</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actualiza la base de datos y guarda los cambios.</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Postcondición</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registro fue actualizado con éxito.</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Eventos</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Mensaje que expresa que el registro fue actualizado con éxito.</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Si hay datos obligatorios en blanco el sistema muestra mensaje de alerta.</w:t>
            </w:r>
          </w:p>
        </w:tc>
      </w:tr>
      <w:tr>
        <w:tc>
          <w:tcPr>
            <w:gridSpan w:val="2"/>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Borrar Actividad</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Caso de uso</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Borrar actividad.</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Descripción</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Permite la eliminación de una actividad.</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Actores</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Docentes.</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Precondición</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Registro creado en la base de datos.</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Secuencia normal</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selecciona el registro.</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da clic en el botón eliminar.</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Postcondición</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registro fue eliminado con éxito.</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Eventos</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Mensaje que expresa que el registro fue actualizado con éxito.</w:t>
            </w:r>
          </w:p>
        </w:tc>
      </w:tr>
    </w:tbl>
    <w:p w:rsidR="00000000" w:rsidDel="00000000" w:rsidP="00000000" w:rsidRDefault="00000000" w:rsidRPr="00000000">
      <w:pPr>
        <w:pBdr/>
        <w:spacing w:line="360" w:lineRule="auto"/>
        <w:ind w:left="864" w:firstLine="0"/>
        <w:contextualSpacing w:val="0"/>
        <w:jc w:val="left"/>
        <w:rPr>
          <w:b w:val="1"/>
          <w:sz w:val="24"/>
          <w:szCs w:val="24"/>
        </w:rPr>
      </w:pPr>
      <w:r w:rsidDel="00000000" w:rsidR="00000000" w:rsidRPr="00000000">
        <w:rPr>
          <w:rtl w:val="0"/>
        </w:rPr>
      </w:r>
    </w:p>
    <w:p w:rsidR="00000000" w:rsidDel="00000000" w:rsidP="00000000" w:rsidRDefault="00000000" w:rsidRPr="00000000">
      <w:pPr>
        <w:pStyle w:val="Heading4"/>
        <w:pBdr/>
        <w:spacing w:line="360" w:lineRule="auto"/>
        <w:contextualSpacing w:val="0"/>
        <w:jc w:val="left"/>
        <w:rPr/>
      </w:pPr>
      <w:bookmarkStart w:colFirst="0" w:colLast="0" w:name="_3fwokq0" w:id="42"/>
      <w:bookmarkEnd w:id="42"/>
      <w:r w:rsidDel="00000000" w:rsidR="00000000" w:rsidRPr="00000000">
        <w:rPr>
          <w:rtl w:val="0"/>
        </w:rPr>
        <w:t xml:space="preserve">3.2.1.7 Casos de Uso Productos</w:t>
      </w:r>
    </w:p>
    <w:p w:rsidR="00000000" w:rsidDel="00000000" w:rsidP="00000000" w:rsidRDefault="00000000" w:rsidRPr="00000000">
      <w:pPr>
        <w:pBdr/>
        <w:spacing w:line="360" w:lineRule="auto"/>
        <w:contextualSpacing w:val="0"/>
        <w:jc w:val="center"/>
        <w:rPr>
          <w:sz w:val="24"/>
          <w:szCs w:val="24"/>
        </w:rPr>
      </w:pPr>
      <w:bookmarkStart w:colFirst="0" w:colLast="0" w:name="_4f1mdlm" w:id="43"/>
      <w:bookmarkEnd w:id="43"/>
      <w:r w:rsidDel="00000000" w:rsidR="00000000" w:rsidRPr="00000000">
        <w:rPr>
          <w:sz w:val="24"/>
          <w:szCs w:val="24"/>
          <w:rtl w:val="0"/>
        </w:rPr>
        <w:t xml:space="preserve">Tabla 11. Productos</w:t>
      </w:r>
    </w:p>
    <w:tbl>
      <w:tblPr>
        <w:tblStyle w:val="Table7"/>
        <w:bidiVisual w:val="0"/>
        <w:tblW w:w="8222.0" w:type="dxa"/>
        <w:jc w:val="center"/>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A0"/>
      </w:tblPr>
      <w:tblGrid>
        <w:gridCol w:w="4326"/>
        <w:gridCol w:w="3896"/>
        <w:tblGridChange w:id="0">
          <w:tblGrid>
            <w:gridCol w:w="4326"/>
            <w:gridCol w:w="3896"/>
          </w:tblGrid>
        </w:tblGridChange>
      </w:tblGrid>
      <w:tr>
        <w:tc>
          <w:tcPr>
            <w:gridSpan w:val="2"/>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Productos</w:t>
            </w:r>
            <w:r w:rsidDel="00000000" w:rsidR="00000000" w:rsidRPr="00000000">
              <w:rPr>
                <w:rtl w:val="0"/>
              </w:rPr>
            </w:r>
          </w:p>
        </w:tc>
      </w:tr>
      <w:tr>
        <w:tc>
          <w:tcPr>
            <w:gridSpan w:val="2"/>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Crear Producto</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Caso de uso</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Crear producto.</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Descripción</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Permite la creación de un nuevo producto.</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Actores</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Docente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Precondición</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Debe haber por lo menos una actividad</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Secuencia normal</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Ingreso de datos.</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da clic en el botón crear.</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crea el nuevo registro y lo guarda en la base de datos.</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Postcondición</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registro fue creado con éxito.</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Eventos</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Mensaje que expresa que el registro fue agregado con éxito.</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Si hay datos obligatorios en blanco el sistema muestra mensaje de alerta.</w:t>
            </w:r>
          </w:p>
        </w:tc>
      </w:tr>
      <w:tr>
        <w:tc>
          <w:tcPr>
            <w:gridSpan w:val="2"/>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Editar producto</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Caso de uso</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Editar producto</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Descripción</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Permite la actualización de un producto existente.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Actores</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Docente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Precondición</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Registro creado en la base de datos.</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Secuencia normal</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selecciona el registro.</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da clic sobre el botón editar.</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ingresa los nuevos datos.</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da clic sobre el botón editar.</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actualiza la base de datos y guarda los cambios.</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Postcondición</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registro fue actualizado con éxito.</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Eventos</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Mensaje que expresa que el registro fue actualizado con éxito.</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Si hay datos obligatorios en blanco el sistema muestra mensaje de alerta.</w:t>
            </w:r>
          </w:p>
        </w:tc>
      </w:tr>
      <w:tr>
        <w:tc>
          <w:tcPr>
            <w:gridSpan w:val="2"/>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Borrar Productos</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Caso de uso</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Borrar productos.</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Descripción</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Permite la eliminación de un producto.</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Actores</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Docentes.</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Precondición</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Registro creado en la base de datos.</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Secuencia normal</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selecciona el registro.</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da clic en el botón eliminar.</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Postcondición</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registro fue eliminado con éxito.</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Eventos</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Mensaje que expresa que el registro fue actualizado con éxito.</w:t>
            </w:r>
          </w:p>
        </w:tc>
      </w:tr>
    </w:tbl>
    <w:p w:rsidR="00000000" w:rsidDel="00000000" w:rsidP="00000000" w:rsidRDefault="00000000" w:rsidRPr="00000000">
      <w:pPr>
        <w:pBd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left"/>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left"/>
        <w:rPr>
          <w:b w:val="1"/>
          <w:sz w:val="24"/>
          <w:szCs w:val="24"/>
        </w:rPr>
      </w:pPr>
      <w:r w:rsidDel="00000000" w:rsidR="00000000" w:rsidRPr="00000000">
        <w:rPr>
          <w:rtl w:val="0"/>
        </w:rPr>
      </w:r>
    </w:p>
    <w:p w:rsidR="00000000" w:rsidDel="00000000" w:rsidP="00000000" w:rsidRDefault="00000000" w:rsidRPr="00000000">
      <w:pPr>
        <w:pStyle w:val="Heading4"/>
        <w:pBdr/>
        <w:spacing w:line="360" w:lineRule="auto"/>
        <w:contextualSpacing w:val="0"/>
        <w:jc w:val="left"/>
        <w:rPr/>
      </w:pPr>
      <w:bookmarkStart w:colFirst="0" w:colLast="0" w:name="_2u6wntf" w:id="44"/>
      <w:bookmarkEnd w:id="44"/>
      <w:r w:rsidDel="00000000" w:rsidR="00000000" w:rsidRPr="00000000">
        <w:rPr>
          <w:rtl w:val="0"/>
        </w:rPr>
        <w:t xml:space="preserve">3.2.1.8 Caso de Uso Clases</w:t>
      </w:r>
    </w:p>
    <w:p w:rsidR="00000000" w:rsidDel="00000000" w:rsidP="00000000" w:rsidRDefault="00000000" w:rsidRPr="00000000">
      <w:pPr>
        <w:pBdr/>
        <w:spacing w:line="360" w:lineRule="auto"/>
        <w:contextualSpacing w:val="0"/>
        <w:jc w:val="center"/>
        <w:rPr>
          <w:b w:val="1"/>
          <w:sz w:val="24"/>
          <w:szCs w:val="24"/>
        </w:rPr>
      </w:pPr>
      <w:bookmarkStart w:colFirst="0" w:colLast="0" w:name="_3tbugp1" w:id="45"/>
      <w:bookmarkEnd w:id="45"/>
      <w:r w:rsidDel="00000000" w:rsidR="00000000" w:rsidRPr="00000000">
        <w:rPr>
          <w:sz w:val="24"/>
          <w:szCs w:val="24"/>
          <w:rtl w:val="0"/>
        </w:rPr>
        <w:t xml:space="preserve">Tabla 12. Clases</w:t>
      </w:r>
      <w:r w:rsidDel="00000000" w:rsidR="00000000" w:rsidRPr="00000000">
        <w:rPr>
          <w:rtl w:val="0"/>
        </w:rPr>
      </w:r>
    </w:p>
    <w:tbl>
      <w:tblPr>
        <w:tblStyle w:val="Table8"/>
        <w:bidiVisual w:val="0"/>
        <w:tblW w:w="8222.0" w:type="dxa"/>
        <w:jc w:val="center"/>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A0"/>
      </w:tblPr>
      <w:tblGrid>
        <w:gridCol w:w="4326"/>
        <w:gridCol w:w="3896"/>
        <w:tblGridChange w:id="0">
          <w:tblGrid>
            <w:gridCol w:w="4326"/>
            <w:gridCol w:w="3896"/>
          </w:tblGrid>
        </w:tblGridChange>
      </w:tblGrid>
      <w:tr>
        <w:tc>
          <w:tcPr>
            <w:gridSpan w:val="2"/>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Clases</w:t>
            </w:r>
            <w:r w:rsidDel="00000000" w:rsidR="00000000" w:rsidRPr="00000000">
              <w:rPr>
                <w:rtl w:val="0"/>
              </w:rPr>
            </w:r>
          </w:p>
        </w:tc>
      </w:tr>
      <w:tr>
        <w:tc>
          <w:tcPr>
            <w:gridSpan w:val="2"/>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Crear Clase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Caso de uso</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Crear clase.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Descripción</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Permite la creación de una nueva clase.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Actores</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Docente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Precondición</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Debe existir por lo menos una actividad en la base de datos.</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Secuencia normal</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Ingreso de datos.</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da clic en el botón crear.</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crea el nuevo registro y lo guarda en la base de datos.</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Postcondición</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registro fue creado con éxito.</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Eventos</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Mensaje que expresa que el registro fue agregado con éxito.</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Si hay datos obligatorios en blanco el sistema muestra mensaje de alerta.</w:t>
            </w:r>
          </w:p>
        </w:tc>
      </w:tr>
      <w:tr>
        <w:tc>
          <w:tcPr>
            <w:gridSpan w:val="2"/>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Editar Clase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Caso de uso</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Editar clase.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Descripción</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Permite la actualización de una clase existente.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Actores</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Docente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Precondición</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Haber seleccionado un registro</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Secuencia normal</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selecciona el registro.</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da clic sobre el botón editar.</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ingresa los nuevos datos.</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da clic sobre el botón editar.</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actualiza la base de datos y guarda los cambios.</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Postcondición</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registro fue actualizado con éxito.</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Eventos</w:t>
            </w: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Mensaje que expresa que el registro fue actualizado con éxito.</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Si hay datos obligatorios en blanco el sistema muestra mensaje de alerta.</w:t>
            </w:r>
          </w:p>
        </w:tc>
      </w:tr>
      <w:tr>
        <w:tc>
          <w:tcPr>
            <w:gridSpan w:val="2"/>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Borrar Clase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Caso de uso</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Borrar clase.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Descripción</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Permite la eliminación de una clase.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Actores</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Docentes.</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Precondición</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Haber seleccionado una clase existente</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Secuencia normal</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selecciona el registro.</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actor da clic en el botón eliminar.</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Postcondición</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registro fue eliminado con éxito.</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Eventos</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Mensaje que expresa que el registro fue actualizado con éxito.</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tl w:val="0"/>
              </w:rPr>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pPr>
        <w:pBdr/>
        <w:spacing w:line="360" w:lineRule="auto"/>
        <w:ind w:left="864" w:firstLine="0"/>
        <w:contextualSpacing w:val="0"/>
        <w:jc w:val="left"/>
        <w:rPr>
          <w:b w:val="1"/>
          <w:sz w:val="24"/>
          <w:szCs w:val="24"/>
          <w:u w:val="single"/>
        </w:rPr>
      </w:pPr>
      <w:r w:rsidDel="00000000" w:rsidR="00000000" w:rsidRPr="00000000">
        <w:rPr>
          <w:rtl w:val="0"/>
        </w:rPr>
      </w:r>
    </w:p>
    <w:p w:rsidR="00000000" w:rsidDel="00000000" w:rsidP="00000000" w:rsidRDefault="00000000" w:rsidRPr="00000000">
      <w:pPr>
        <w:pBdr/>
        <w:spacing w:line="360" w:lineRule="auto"/>
        <w:ind w:left="0" w:firstLine="0"/>
        <w:contextualSpacing w:val="0"/>
        <w:jc w:val="left"/>
        <w:rPr>
          <w:b w:val="1"/>
          <w:sz w:val="24"/>
          <w:szCs w:val="24"/>
        </w:rPr>
      </w:pPr>
      <w:bookmarkStart w:colFirst="0" w:colLast="0" w:name="_28h4qwu" w:id="46"/>
      <w:bookmarkEnd w:id="46"/>
      <w:r w:rsidDel="00000000" w:rsidR="00000000" w:rsidRPr="00000000">
        <w:rPr>
          <w:b w:val="1"/>
          <w:sz w:val="24"/>
          <w:szCs w:val="24"/>
          <w:rtl w:val="0"/>
        </w:rPr>
        <w:t xml:space="preserve">3.2.1.9 </w:t>
      </w:r>
      <w:r w:rsidDel="00000000" w:rsidR="00000000" w:rsidRPr="00000000">
        <w:rPr>
          <w:b w:val="1"/>
          <w:sz w:val="24"/>
          <w:szCs w:val="24"/>
          <w:rtl w:val="0"/>
        </w:rPr>
        <w:t xml:space="preserve">Caso de Uso Cerrar Sesión</w:t>
      </w:r>
    </w:p>
    <w:p w:rsidR="00000000" w:rsidDel="00000000" w:rsidP="00000000" w:rsidRDefault="00000000" w:rsidRPr="00000000">
      <w:pPr>
        <w:pBdr/>
        <w:spacing w:after="200" w:lineRule="auto"/>
        <w:ind w:left="0" w:firstLine="0"/>
        <w:contextualSpacing w:val="0"/>
        <w:jc w:val="center"/>
        <w:rPr>
          <w:sz w:val="24"/>
          <w:szCs w:val="24"/>
        </w:rPr>
      </w:pPr>
      <w:bookmarkStart w:colFirst="0" w:colLast="0" w:name="_nmf14n" w:id="47"/>
      <w:bookmarkEnd w:id="47"/>
      <w:r w:rsidDel="00000000" w:rsidR="00000000" w:rsidRPr="00000000">
        <w:rPr>
          <w:sz w:val="24"/>
          <w:szCs w:val="24"/>
          <w:rtl w:val="0"/>
        </w:rPr>
        <w:t xml:space="preserve">Figura 9. Caso de uso cerrar sesión</w:t>
      </w:r>
    </w:p>
    <w:p w:rsidR="00000000" w:rsidDel="00000000" w:rsidP="00000000" w:rsidRDefault="00000000" w:rsidRPr="00000000">
      <w:pPr>
        <w:pBdr/>
        <w:spacing w:line="360" w:lineRule="auto"/>
        <w:contextualSpacing w:val="0"/>
        <w:rPr>
          <w:b w:val="1"/>
          <w:sz w:val="24"/>
          <w:szCs w:val="24"/>
        </w:rPr>
      </w:pPr>
      <w:r w:rsidDel="00000000" w:rsidR="00000000" w:rsidRPr="00000000">
        <w:drawing>
          <wp:inline distB="114300" distT="114300" distL="114300" distR="114300">
            <wp:extent cx="5612130" cy="3429000"/>
            <wp:effectExtent b="0" l="0" r="0" t="0"/>
            <wp:docPr descr="close.JPG" id="6" name="image17.jpg"/>
            <a:graphic>
              <a:graphicData uri="http://schemas.openxmlformats.org/drawingml/2006/picture">
                <pic:pic>
                  <pic:nvPicPr>
                    <pic:cNvPr descr="close.JPG" id="0" name="image17.jpg"/>
                    <pic:cNvPicPr preferRelativeResize="0"/>
                  </pic:nvPicPr>
                  <pic:blipFill>
                    <a:blip r:embed="rId11"/>
                    <a:srcRect b="0" l="0" r="0" t="0"/>
                    <a:stretch>
                      <a:fillRect/>
                    </a:stretch>
                  </pic:blipFill>
                  <pic:spPr>
                    <a:xfrm>
                      <a:off x="0" y="0"/>
                      <a:ext cx="5612130" cy="3429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ind w:firstLine="708"/>
        <w:contextualSpacing w:val="0"/>
        <w:jc w:val="center"/>
        <w:rPr>
          <w:sz w:val="24"/>
          <w:szCs w:val="24"/>
        </w:rPr>
      </w:pPr>
      <w:r w:rsidDel="00000000" w:rsidR="00000000" w:rsidRPr="00000000">
        <w:rPr>
          <w:sz w:val="24"/>
          <w:szCs w:val="24"/>
          <w:rtl w:val="0"/>
        </w:rPr>
        <w:t xml:space="preserve">Fuente: Autor</w:t>
      </w:r>
    </w:p>
    <w:p w:rsidR="00000000" w:rsidDel="00000000" w:rsidP="00000000" w:rsidRDefault="00000000" w:rsidRPr="00000000">
      <w:pPr>
        <w:pBdr/>
        <w:spacing w:line="360" w:lineRule="auto"/>
        <w:ind w:firstLine="708"/>
        <w:contextualSpacing w:val="0"/>
        <w:jc w:val="center"/>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sz w:val="24"/>
          <w:szCs w:val="24"/>
        </w:rPr>
      </w:pPr>
      <w:bookmarkStart w:colFirst="0" w:colLast="0" w:name="_37m2jsg" w:id="48"/>
      <w:bookmarkEnd w:id="48"/>
      <w:r w:rsidDel="00000000" w:rsidR="00000000" w:rsidRPr="00000000">
        <w:rPr>
          <w:sz w:val="24"/>
          <w:szCs w:val="24"/>
          <w:rtl w:val="0"/>
        </w:rPr>
        <w:t xml:space="preserve">Tabla 13. Cerrar Sesión</w:t>
      </w:r>
    </w:p>
    <w:tbl>
      <w:tblPr>
        <w:tblStyle w:val="Table9"/>
        <w:bidiVisual w:val="0"/>
        <w:tblW w:w="8222.0" w:type="dxa"/>
        <w:jc w:val="center"/>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A0"/>
      </w:tblPr>
      <w:tblGrid>
        <w:gridCol w:w="4326"/>
        <w:gridCol w:w="3896"/>
        <w:tblGridChange w:id="0">
          <w:tblGrid>
            <w:gridCol w:w="4326"/>
            <w:gridCol w:w="3896"/>
          </w:tblGrid>
        </w:tblGridChange>
      </w:tblGrid>
      <w:tr>
        <w:tc>
          <w:tcPr>
            <w:gridSpan w:val="2"/>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Cerrar Sesión</w:t>
            </w:r>
            <w:r w:rsidDel="00000000" w:rsidR="00000000" w:rsidRPr="00000000">
              <w:rPr>
                <w:rtl w:val="0"/>
              </w:rPr>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Caso de uso</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Cerrar sesión</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Descripción</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Los actores pulsan el botón salir</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Actores</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Docentes-Auditor-Coordinador</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Precondición</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Tener sesión activa.</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Secuencia normal</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Usar el botón Cerrar Sesión.</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Redirección a otra página</w:t>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Postcondición</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Eventos</w:t>
            </w:r>
          </w:p>
        </w:tc>
        <w:tc>
          <w:tcPr>
            <w:tcBorders>
              <w:top w:color="c2d69b" w:space="0" w:sz="4" w:val="single"/>
              <w:left w:color="c2d69b" w:space="0" w:sz="4" w:val="single"/>
              <w:bottom w:color="c2d69b" w:space="0" w:sz="4" w:val="single"/>
              <w:right w:color="c2d69b" w:space="0" w:sz="4" w:val="single"/>
            </w:tcBorders>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 direccionamiento a la página de Inicio de Sesión.</w:t>
            </w:r>
          </w:p>
        </w:tc>
      </w:tr>
    </w:tbl>
    <w:p w:rsidR="00000000" w:rsidDel="00000000" w:rsidP="00000000" w:rsidRDefault="00000000" w:rsidRPr="00000000">
      <w:pPr>
        <w:pBdr/>
        <w:spacing w:line="360" w:lineRule="auto"/>
        <w:ind w:firstLine="708"/>
        <w:contextualSpacing w:val="0"/>
        <w:jc w:val="center"/>
        <w:rPr>
          <w:b w:val="1"/>
          <w:sz w:val="24"/>
          <w:szCs w:val="24"/>
        </w:rPr>
      </w:pPr>
      <w:r w:rsidDel="00000000" w:rsidR="00000000" w:rsidRPr="00000000">
        <w:rPr>
          <w:rtl w:val="0"/>
        </w:rPr>
      </w:r>
    </w:p>
    <w:p w:rsidR="00000000" w:rsidDel="00000000" w:rsidP="00000000" w:rsidRDefault="00000000" w:rsidRPr="00000000">
      <w:pPr>
        <w:pStyle w:val="Heading3"/>
        <w:keepLines w:val="1"/>
        <w:widowControl w:val="1"/>
        <w:pBdr/>
        <w:spacing w:after="80" w:before="320" w:line="360" w:lineRule="auto"/>
        <w:ind w:left="0"/>
        <w:contextualSpacing w:val="0"/>
        <w:jc w:val="both"/>
        <w:rPr>
          <w:i w:val="0"/>
        </w:rPr>
      </w:pPr>
      <w:bookmarkStart w:colFirst="0" w:colLast="0" w:name="_ngt2ba3nl2kw" w:id="49"/>
      <w:bookmarkEnd w:id="49"/>
      <w:r w:rsidDel="00000000" w:rsidR="00000000" w:rsidRPr="00000000">
        <w:rPr>
          <w:i w:val="0"/>
          <w:rtl w:val="0"/>
        </w:rPr>
        <w:t xml:space="preserve">3.</w:t>
      </w:r>
      <w:r w:rsidDel="00000000" w:rsidR="00000000" w:rsidRPr="00000000">
        <w:rPr>
          <w:rtl w:val="0"/>
        </w:rPr>
        <w:t xml:space="preserve">2</w:t>
      </w:r>
      <w:r w:rsidDel="00000000" w:rsidR="00000000" w:rsidRPr="00000000">
        <w:rPr>
          <w:i w:val="0"/>
          <w:rtl w:val="0"/>
        </w:rPr>
        <w:t xml:space="preserve">.1. Modelo </w:t>
      </w:r>
      <w:r w:rsidDel="00000000" w:rsidR="00000000" w:rsidRPr="00000000">
        <w:rPr>
          <w:i w:val="0"/>
          <w:rtl w:val="0"/>
        </w:rPr>
        <w:t xml:space="preserve">BPMN</w:t>
      </w:r>
      <w:r w:rsidDel="00000000" w:rsidR="00000000" w:rsidRPr="00000000">
        <w:rPr>
          <w:rtl w:val="0"/>
        </w:rPr>
      </w:r>
    </w:p>
    <w:p w:rsidR="00000000" w:rsidDel="00000000" w:rsidP="00000000" w:rsidRDefault="00000000" w:rsidRPr="00000000">
      <w:pPr>
        <w:widowControl w:val="1"/>
        <w:pBdr/>
        <w:spacing w:line="360" w:lineRule="auto"/>
        <w:contextualSpacing w:val="0"/>
        <w:rPr>
          <w:sz w:val="24"/>
          <w:szCs w:val="24"/>
        </w:rPr>
      </w:pPr>
      <w:r w:rsidDel="00000000" w:rsidR="00000000" w:rsidRPr="00000000">
        <w:rPr>
          <w:sz w:val="24"/>
          <w:szCs w:val="24"/>
          <w:rtl w:val="0"/>
        </w:rPr>
        <w:t xml:space="preserve">El objetivo principal de BPMN es proporcionar una notación que pueden comprender de inmediato todos los usuarios del negocio, desde los analistas de negocio que crean los borradores iniciales de los procesos, hasta los desarrolladores técnicos responsables de la implementación de la tecnología que realizará estos procesos.</w:t>
      </w:r>
    </w:p>
    <w:p w:rsidR="00000000" w:rsidDel="00000000" w:rsidP="00000000" w:rsidRDefault="00000000" w:rsidRPr="00000000">
      <w:pPr>
        <w:widowControl w:val="1"/>
        <w:pBdr/>
        <w:spacing w:line="360" w:lineRule="auto"/>
        <w:contextualSpacing w:val="0"/>
        <w:rPr>
          <w:color w:val="323232"/>
          <w:sz w:val="24"/>
          <w:szCs w:val="24"/>
          <w:highlight w:val="white"/>
        </w:rPr>
      </w:pPr>
      <w:r w:rsidDel="00000000" w:rsidR="00000000" w:rsidRPr="00000000">
        <w:rPr>
          <w:rtl w:val="0"/>
        </w:rPr>
      </w:r>
    </w:p>
    <w:p w:rsidR="00000000" w:rsidDel="00000000" w:rsidP="00000000" w:rsidRDefault="00000000" w:rsidRPr="00000000">
      <w:pPr>
        <w:widowControl w:val="1"/>
        <w:pBdr/>
        <w:spacing w:line="360" w:lineRule="auto"/>
        <w:contextualSpacing w:val="0"/>
        <w:rPr>
          <w:sz w:val="24"/>
          <w:szCs w:val="24"/>
        </w:rPr>
      </w:pPr>
      <w:r w:rsidDel="00000000" w:rsidR="00000000" w:rsidRPr="00000000">
        <w:rPr>
          <w:sz w:val="24"/>
          <w:szCs w:val="24"/>
          <w:rtl w:val="0"/>
        </w:rPr>
        <w:t xml:space="preserve">A continuación se muestra el modelo BPMN que representa el flujo secuencial que involucra el formato RDC-54:</w:t>
      </w:r>
    </w:p>
    <w:p w:rsidR="00000000" w:rsidDel="00000000" w:rsidP="00000000" w:rsidRDefault="00000000" w:rsidRPr="00000000">
      <w:pPr>
        <w:widowControl w:val="1"/>
        <w:pBdr/>
        <w:spacing w:line="360"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line="360" w:lineRule="auto"/>
        <w:contextualSpacing w:val="0"/>
        <w:rPr>
          <w:sz w:val="24"/>
          <w:szCs w:val="24"/>
        </w:rPr>
      </w:pPr>
      <w:r w:rsidDel="00000000" w:rsidR="00000000" w:rsidRPr="00000000">
        <w:drawing>
          <wp:inline distB="114300" distT="114300" distL="114300" distR="114300">
            <wp:extent cx="5612130" cy="5130800"/>
            <wp:effectExtent b="0" l="0" r="0" t="0"/>
            <wp:docPr descr="modelo_rd-54.png" id="8" name="image19.png"/>
            <a:graphic>
              <a:graphicData uri="http://schemas.openxmlformats.org/drawingml/2006/picture">
                <pic:pic>
                  <pic:nvPicPr>
                    <pic:cNvPr descr="modelo_rd-54.png" id="0" name="image19.png"/>
                    <pic:cNvPicPr preferRelativeResize="0"/>
                  </pic:nvPicPr>
                  <pic:blipFill>
                    <a:blip r:embed="rId12"/>
                    <a:srcRect b="12042" l="0" r="0" t="1721"/>
                    <a:stretch>
                      <a:fillRect/>
                    </a:stretch>
                  </pic:blipFill>
                  <pic:spPr>
                    <a:xfrm>
                      <a:off x="0" y="0"/>
                      <a:ext cx="5612130" cy="51308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line="360"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line="360" w:lineRule="auto"/>
        <w:contextualSpacing w:val="0"/>
        <w:rPr>
          <w:sz w:val="24"/>
          <w:szCs w:val="24"/>
        </w:rPr>
      </w:pPr>
      <w:r w:rsidDel="00000000" w:rsidR="00000000" w:rsidRPr="00000000">
        <w:rPr>
          <w:sz w:val="24"/>
          <w:szCs w:val="24"/>
          <w:rtl w:val="0"/>
        </w:rPr>
        <w:t xml:space="preserve">A partir de la gráfica podemos ver que no existe un flujo complicado, el proceso es corto a simple vista, analizando los elementos que componen el formato RDC-54 notamos que requiere relacionar cada entidad estrictamente. Por lo tanto, aunque se usa herramientas ofimáticas como lo es Microsoft Office Excel, el documento puede ser alterado fácilmente, cuando esto pasa, el poco control que existía, se pierde, y ya que no todos los docentes conocen el programa a profundidad terminan modificando las funciones establecidas en el archivo provocando la inexactitud de la información diligenciada.</w:t>
      </w:r>
    </w:p>
    <w:p w:rsidR="00000000" w:rsidDel="00000000" w:rsidP="00000000" w:rsidRDefault="00000000" w:rsidRPr="00000000">
      <w:pPr>
        <w:widowControl w:val="1"/>
        <w:pBdr/>
        <w:spacing w:line="360" w:lineRule="auto"/>
        <w:contextualSpacing w:val="0"/>
        <w:rPr>
          <w:sz w:val="24"/>
          <w:szCs w:val="24"/>
        </w:rPr>
      </w:pPr>
      <w:r w:rsidDel="00000000" w:rsidR="00000000" w:rsidRPr="00000000">
        <w:rPr>
          <w:rtl w:val="0"/>
        </w:rPr>
      </w:r>
    </w:p>
    <w:p w:rsidR="00000000" w:rsidDel="00000000" w:rsidP="00000000" w:rsidRDefault="00000000" w:rsidRPr="00000000">
      <w:pPr>
        <w:pStyle w:val="Heading3"/>
        <w:keepLines w:val="1"/>
        <w:widowControl w:val="1"/>
        <w:pBdr/>
        <w:spacing w:after="80" w:before="320" w:line="360" w:lineRule="auto"/>
        <w:ind w:left="0"/>
        <w:contextualSpacing w:val="0"/>
        <w:jc w:val="both"/>
        <w:rPr>
          <w:i w:val="0"/>
        </w:rPr>
      </w:pPr>
      <w:bookmarkStart w:colFirst="0" w:colLast="0" w:name="_fnd1w92pjt6i" w:id="50"/>
      <w:bookmarkEnd w:id="50"/>
      <w:r w:rsidDel="00000000" w:rsidR="00000000" w:rsidRPr="00000000">
        <w:rPr>
          <w:i w:val="0"/>
          <w:rtl w:val="0"/>
        </w:rPr>
        <w:t xml:space="preserve">3</w:t>
      </w:r>
      <w:r w:rsidDel="00000000" w:rsidR="00000000" w:rsidRPr="00000000">
        <w:rPr>
          <w:i w:val="0"/>
          <w:rtl w:val="0"/>
        </w:rPr>
        <w:t xml:space="preserve">.</w:t>
      </w:r>
      <w:r w:rsidDel="00000000" w:rsidR="00000000" w:rsidRPr="00000000">
        <w:rPr>
          <w:rtl w:val="0"/>
        </w:rPr>
        <w:t xml:space="preserve">2</w:t>
      </w:r>
      <w:r w:rsidDel="00000000" w:rsidR="00000000" w:rsidRPr="00000000">
        <w:rPr>
          <w:i w:val="0"/>
          <w:rtl w:val="0"/>
        </w:rPr>
        <w:t xml:space="preserve">.2. Modelo Entidad Relación</w:t>
      </w:r>
      <w:r w:rsidDel="00000000" w:rsidR="00000000" w:rsidRPr="00000000">
        <w:rPr>
          <w:rtl w:val="0"/>
        </w:rPr>
      </w:r>
    </w:p>
    <w:p w:rsidR="00000000" w:rsidDel="00000000" w:rsidP="00000000" w:rsidRDefault="00000000" w:rsidRPr="00000000">
      <w:pPr>
        <w:widowControl w:val="1"/>
        <w:pBdr/>
        <w:spacing w:line="360" w:lineRule="auto"/>
        <w:contextualSpacing w:val="0"/>
        <w:rPr>
          <w:sz w:val="24"/>
          <w:szCs w:val="24"/>
        </w:rPr>
      </w:pPr>
      <w:r w:rsidDel="00000000" w:rsidR="00000000" w:rsidRPr="00000000">
        <w:rPr>
          <w:sz w:val="24"/>
          <w:szCs w:val="24"/>
          <w:rtl w:val="0"/>
        </w:rPr>
        <w:t xml:space="preserve">La base de un software es la estructura de sus datos, por medio del diagrama de entidad relación podemos establecer la estructura necesaria para que el sistema funcione correctamente:</w:t>
      </w:r>
    </w:p>
    <w:p w:rsidR="00000000" w:rsidDel="00000000" w:rsidP="00000000" w:rsidRDefault="00000000" w:rsidRPr="00000000">
      <w:pPr>
        <w:widowControl w:val="1"/>
        <w:pBdr/>
        <w:spacing w:line="360"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line="360" w:lineRule="auto"/>
        <w:contextualSpacing w:val="0"/>
        <w:rPr>
          <w:sz w:val="24"/>
          <w:szCs w:val="24"/>
        </w:rPr>
      </w:pPr>
      <w:r w:rsidDel="00000000" w:rsidR="00000000" w:rsidRPr="00000000">
        <w:drawing>
          <wp:inline distB="114300" distT="114300" distL="114300" distR="114300">
            <wp:extent cx="5612130" cy="3263900"/>
            <wp:effectExtent b="0" l="0" r="0" t="0"/>
            <wp:docPr descr="ClasesProyecto (2).png" id="2" name="image8.png"/>
            <a:graphic>
              <a:graphicData uri="http://schemas.openxmlformats.org/drawingml/2006/picture">
                <pic:pic>
                  <pic:nvPicPr>
                    <pic:cNvPr descr="ClasesProyecto (2).png" id="0" name="image8.png"/>
                    <pic:cNvPicPr preferRelativeResize="0"/>
                  </pic:nvPicPr>
                  <pic:blipFill>
                    <a:blip r:embed="rId13"/>
                    <a:srcRect b="0" l="0" r="0" t="0"/>
                    <a:stretch>
                      <a:fillRect/>
                    </a:stretch>
                  </pic:blipFill>
                  <pic:spPr>
                    <a:xfrm>
                      <a:off x="0" y="0"/>
                      <a:ext cx="5612130" cy="32639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Style w:val="Heading3"/>
        <w:keepLines w:val="1"/>
        <w:widowControl w:val="1"/>
        <w:pBdr/>
        <w:spacing w:after="80" w:before="320" w:line="360" w:lineRule="auto"/>
        <w:ind w:left="0"/>
        <w:contextualSpacing w:val="0"/>
        <w:jc w:val="both"/>
        <w:rPr>
          <w:i w:val="0"/>
        </w:rPr>
      </w:pPr>
      <w:bookmarkStart w:colFirst="0" w:colLast="0" w:name="_bglb9uymmfl1" w:id="51"/>
      <w:bookmarkEnd w:id="51"/>
      <w:r w:rsidDel="00000000" w:rsidR="00000000" w:rsidRPr="00000000">
        <w:rPr>
          <w:i w:val="0"/>
          <w:rtl w:val="0"/>
        </w:rPr>
        <w:t xml:space="preserve">3</w:t>
      </w:r>
      <w:r w:rsidDel="00000000" w:rsidR="00000000" w:rsidRPr="00000000">
        <w:rPr>
          <w:i w:val="0"/>
          <w:rtl w:val="0"/>
        </w:rPr>
        <w:t xml:space="preserve">.</w:t>
      </w:r>
      <w:r w:rsidDel="00000000" w:rsidR="00000000" w:rsidRPr="00000000">
        <w:rPr>
          <w:rtl w:val="0"/>
        </w:rPr>
        <w:t xml:space="preserve">2</w:t>
      </w:r>
      <w:r w:rsidDel="00000000" w:rsidR="00000000" w:rsidRPr="00000000">
        <w:rPr>
          <w:i w:val="0"/>
          <w:rtl w:val="0"/>
        </w:rPr>
        <w:t xml:space="preserve">.3. Diagrama de Clases</w:t>
      </w:r>
    </w:p>
    <w:p w:rsidR="00000000" w:rsidDel="00000000" w:rsidP="00000000" w:rsidRDefault="00000000" w:rsidRPr="00000000">
      <w:pPr>
        <w:widowControl w:val="1"/>
        <w:pBdr/>
        <w:spacing w:line="360" w:lineRule="auto"/>
        <w:contextualSpacing w:val="0"/>
        <w:rPr>
          <w:sz w:val="24"/>
          <w:szCs w:val="24"/>
        </w:rPr>
      </w:pPr>
      <w:r w:rsidDel="00000000" w:rsidR="00000000" w:rsidRPr="00000000">
        <w:rPr>
          <w:sz w:val="24"/>
          <w:szCs w:val="24"/>
          <w:rtl w:val="0"/>
        </w:rPr>
        <w:t xml:space="preserve">Con base a estructura de datos planteamos la estructura de clases que será necesaria en el desarrollo del sistema.</w:t>
      </w:r>
    </w:p>
    <w:p w:rsidR="00000000" w:rsidDel="00000000" w:rsidP="00000000" w:rsidRDefault="00000000" w:rsidRPr="00000000">
      <w:pPr>
        <w:widowControl w:val="1"/>
        <w:pBdr/>
        <w:spacing w:line="360"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line="360" w:lineRule="auto"/>
        <w:contextualSpacing w:val="0"/>
        <w:rPr>
          <w:sz w:val="24"/>
          <w:szCs w:val="24"/>
        </w:rPr>
      </w:pPr>
      <w:r w:rsidDel="00000000" w:rsidR="00000000" w:rsidRPr="00000000">
        <w:drawing>
          <wp:inline distB="114300" distT="114300" distL="114300" distR="114300">
            <wp:extent cx="5612130" cy="3416300"/>
            <wp:effectExtent b="0" l="0" r="0" t="0"/>
            <wp:docPr id="7"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612130" cy="34163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line="360" w:lineRule="auto"/>
        <w:contextualSpacing w:val="0"/>
        <w:rPr>
          <w:sz w:val="24"/>
          <w:szCs w:val="24"/>
        </w:rPr>
      </w:pPr>
      <w:r w:rsidDel="00000000" w:rsidR="00000000" w:rsidRPr="00000000">
        <w:rPr>
          <w:rtl w:val="0"/>
        </w:rPr>
      </w:r>
    </w:p>
    <w:p w:rsidR="00000000" w:rsidDel="00000000" w:rsidP="00000000" w:rsidRDefault="00000000" w:rsidRPr="00000000">
      <w:pPr>
        <w:pStyle w:val="Heading3"/>
        <w:keepLines w:val="1"/>
        <w:widowControl w:val="1"/>
        <w:pBdr/>
        <w:spacing w:after="80" w:before="320" w:line="360" w:lineRule="auto"/>
        <w:ind w:left="0"/>
        <w:contextualSpacing w:val="0"/>
        <w:jc w:val="both"/>
        <w:rPr>
          <w:i w:val="0"/>
        </w:rPr>
      </w:pPr>
      <w:bookmarkStart w:colFirst="0" w:colLast="0" w:name="_4265h7z5xeq3" w:id="52"/>
      <w:bookmarkEnd w:id="52"/>
      <w:r w:rsidDel="00000000" w:rsidR="00000000" w:rsidRPr="00000000">
        <w:rPr>
          <w:i w:val="0"/>
          <w:rtl w:val="0"/>
        </w:rPr>
        <w:t xml:space="preserve">3</w:t>
      </w:r>
      <w:r w:rsidDel="00000000" w:rsidR="00000000" w:rsidRPr="00000000">
        <w:rPr>
          <w:i w:val="0"/>
          <w:rtl w:val="0"/>
        </w:rPr>
        <w:t xml:space="preserve">.</w:t>
      </w:r>
      <w:r w:rsidDel="00000000" w:rsidR="00000000" w:rsidRPr="00000000">
        <w:rPr>
          <w:rtl w:val="0"/>
        </w:rPr>
        <w:t xml:space="preserve">2</w:t>
      </w:r>
      <w:r w:rsidDel="00000000" w:rsidR="00000000" w:rsidRPr="00000000">
        <w:rPr>
          <w:i w:val="0"/>
          <w:rtl w:val="0"/>
        </w:rPr>
        <w:t xml:space="preserve">.</w:t>
      </w:r>
      <w:r w:rsidDel="00000000" w:rsidR="00000000" w:rsidRPr="00000000">
        <w:rPr>
          <w:rtl w:val="0"/>
        </w:rPr>
        <w:t xml:space="preserve">4</w:t>
      </w:r>
      <w:r w:rsidDel="00000000" w:rsidR="00000000" w:rsidRPr="00000000">
        <w:rPr>
          <w:i w:val="0"/>
          <w:rtl w:val="0"/>
        </w:rPr>
        <w:t xml:space="preserve">. Diagrama de Secuencias</w:t>
      </w:r>
    </w:p>
    <w:p w:rsidR="00000000" w:rsidDel="00000000" w:rsidP="00000000" w:rsidRDefault="00000000" w:rsidRPr="00000000">
      <w:pPr>
        <w:widowControl w:val="1"/>
        <w:pBdr/>
        <w:spacing w:line="360" w:lineRule="auto"/>
        <w:contextualSpacing w:val="0"/>
        <w:rPr>
          <w:sz w:val="24"/>
          <w:szCs w:val="24"/>
        </w:rPr>
      </w:pPr>
      <w:r w:rsidDel="00000000" w:rsidR="00000000" w:rsidRPr="00000000">
        <w:rPr>
          <w:sz w:val="24"/>
          <w:szCs w:val="24"/>
          <w:rtl w:val="0"/>
        </w:rPr>
        <w:t xml:space="preserve">Por medio de este diagrama se conoce más a fondo la interacción del usuario con el sistema, podemos conocer la comunicación de los elementos de la arquitectura Modelo-Vista-Controlador.</w:t>
      </w:r>
    </w:p>
    <w:p w:rsidR="00000000" w:rsidDel="00000000" w:rsidP="00000000" w:rsidRDefault="00000000" w:rsidRPr="00000000">
      <w:pPr>
        <w:widowControl w:val="1"/>
        <w:pBdr/>
        <w:spacing w:line="360" w:lineRule="auto"/>
        <w:contextualSpacing w:val="0"/>
        <w:rPr>
          <w:b w:val="1"/>
          <w:sz w:val="24"/>
          <w:szCs w:val="24"/>
        </w:rPr>
      </w:pPr>
      <w:r w:rsidDel="00000000" w:rsidR="00000000" w:rsidRPr="00000000">
        <w:drawing>
          <wp:inline distB="114300" distT="114300" distL="114300" distR="114300">
            <wp:extent cx="5405438" cy="3404783"/>
            <wp:effectExtent b="0" l="0" r="0" t="0"/>
            <wp:docPr descr="ProyectoU (2).png" id="5" name="image16.png"/>
            <a:graphic>
              <a:graphicData uri="http://schemas.openxmlformats.org/drawingml/2006/picture">
                <pic:pic>
                  <pic:nvPicPr>
                    <pic:cNvPr descr="ProyectoU (2).png" id="0" name="image16.png"/>
                    <pic:cNvPicPr preferRelativeResize="0"/>
                  </pic:nvPicPr>
                  <pic:blipFill>
                    <a:blip r:embed="rId15"/>
                    <a:srcRect b="57188" l="0" r="0" t="0"/>
                    <a:stretch>
                      <a:fillRect/>
                    </a:stretch>
                  </pic:blipFill>
                  <pic:spPr>
                    <a:xfrm>
                      <a:off x="0" y="0"/>
                      <a:ext cx="5405438" cy="340478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1"/>
        <w:pBdr/>
        <w:spacing w:line="360" w:lineRule="auto"/>
        <w:contextualSpacing w:val="0"/>
        <w:rPr>
          <w:sz w:val="24"/>
          <w:szCs w:val="24"/>
        </w:rPr>
      </w:pPr>
      <w:r w:rsidDel="00000000" w:rsidR="00000000" w:rsidRPr="00000000">
        <w:drawing>
          <wp:inline distB="114300" distT="114300" distL="114300" distR="114300">
            <wp:extent cx="5612130" cy="4114800"/>
            <wp:effectExtent b="0" l="0" r="0" t="0"/>
            <wp:docPr descr="ProyectoU (1).png" id="3" name="image13.png"/>
            <a:graphic>
              <a:graphicData uri="http://schemas.openxmlformats.org/drawingml/2006/picture">
                <pic:pic>
                  <pic:nvPicPr>
                    <pic:cNvPr descr="ProyectoU (1).png" id="0" name="image13.png"/>
                    <pic:cNvPicPr preferRelativeResize="0"/>
                  </pic:nvPicPr>
                  <pic:blipFill>
                    <a:blip r:embed="rId16"/>
                    <a:srcRect b="2476" l="0" r="0" t="47683"/>
                    <a:stretch>
                      <a:fillRect/>
                    </a:stretch>
                  </pic:blipFill>
                  <pic:spPr>
                    <a:xfrm>
                      <a:off x="0" y="0"/>
                      <a:ext cx="5612130" cy="4114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a6a6a6"/>
          <w:sz w:val="24"/>
          <w:szCs w:val="24"/>
        </w:rPr>
      </w:pPr>
      <w:r w:rsidDel="00000000" w:rsidR="00000000" w:rsidRPr="00000000">
        <w:rPr>
          <w:rtl w:val="0"/>
        </w:rPr>
      </w:r>
    </w:p>
    <w:p w:rsidR="00000000" w:rsidDel="00000000" w:rsidP="00000000" w:rsidRDefault="00000000" w:rsidRPr="00000000">
      <w:pPr>
        <w:pBdr/>
        <w:contextualSpacing w:val="0"/>
        <w:rPr>
          <w:color w:val="ff0000"/>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ARQUITECTURA</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nombrar, referenciar y agregar el mapa de servicios que se realizó</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792153" cy="4408952"/>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92153" cy="440895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z w:val="24"/>
          <w:szCs w:val="24"/>
        </w:rPr>
        <w:sectPr>
          <w:type w:val="continuous"/>
          <w:pgSz w:h="15840" w:w="12240"/>
          <w:pgMar w:bottom="1701" w:top="1701"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1"/>
        </w:numPr>
        <w:pBdr/>
        <w:ind w:left="432" w:hanging="432"/>
        <w:rPr>
          <w:b w:val="0"/>
        </w:rPr>
      </w:pPr>
      <w:bookmarkStart w:colFirst="0" w:colLast="0" w:name="_26in1rg" w:id="53"/>
      <w:bookmarkEnd w:id="53"/>
      <w:r w:rsidDel="00000000" w:rsidR="00000000" w:rsidRPr="00000000">
        <w:rPr>
          <w:rtl w:val="0"/>
        </w:rPr>
        <w:t xml:space="preserve">RESULTADOS</w:t>
      </w:r>
    </w:p>
    <w:p w:rsidR="00000000" w:rsidDel="00000000" w:rsidP="00000000" w:rsidRDefault="00000000" w:rsidRPr="00000000">
      <w:pPr>
        <w:pBdr/>
        <w:contextualSpacing w:val="0"/>
        <w:rPr>
          <w:color w:val="a6a6a6"/>
          <w:sz w:val="24"/>
          <w:szCs w:val="24"/>
        </w:rPr>
      </w:pPr>
      <w:r w:rsidDel="00000000" w:rsidR="00000000" w:rsidRPr="00000000">
        <w:rPr>
          <w:color w:val="a6a6a6"/>
          <w:sz w:val="24"/>
          <w:szCs w:val="24"/>
          <w:rtl w:val="0"/>
        </w:rPr>
        <w:t xml:space="preserve">En esta sección se detallan específicamente cuales fueron los resultados obtenidos en la ejecución del trabajo de grado, documentando cada una de las pruebas y tabulando o graficando si es necesario, los datos obtenidos como respuesta a la solución de la problemática. Además de documentar los resultados, se debe realizar un análisis de los mismos planteando cualitativa o cuantitativamente el éxito del trabajo realizado.</w:t>
      </w:r>
    </w:p>
    <w:p w:rsidR="00000000" w:rsidDel="00000000" w:rsidP="00000000" w:rsidRDefault="00000000" w:rsidRPr="00000000">
      <w:pPr>
        <w:pBdr/>
        <w:contextualSpacing w:val="0"/>
        <w:rPr>
          <w:color w:val="a6a6a6"/>
          <w:sz w:val="24"/>
          <w:szCs w:val="24"/>
        </w:rPr>
      </w:pPr>
      <w:r w:rsidDel="00000000" w:rsidR="00000000" w:rsidRPr="00000000">
        <w:rPr>
          <w:rtl w:val="0"/>
        </w:rPr>
      </w:r>
    </w:p>
    <w:p w:rsidR="00000000" w:rsidDel="00000000" w:rsidP="00000000" w:rsidRDefault="00000000" w:rsidRPr="00000000">
      <w:pPr>
        <w:pBdr/>
        <w:contextualSpacing w:val="0"/>
        <w:rPr>
          <w:color w:val="a6a6a6"/>
          <w:sz w:val="24"/>
          <w:szCs w:val="24"/>
        </w:rPr>
      </w:pPr>
      <w:r w:rsidDel="00000000" w:rsidR="00000000" w:rsidRPr="00000000">
        <w:rPr>
          <w:rtl w:val="0"/>
        </w:rPr>
      </w:r>
    </w:p>
    <w:p w:rsidR="00000000" w:rsidDel="00000000" w:rsidP="00000000" w:rsidRDefault="00000000" w:rsidRPr="00000000">
      <w:pPr>
        <w:pBdr/>
        <w:contextualSpacing w:val="0"/>
        <w:rPr>
          <w:color w:val="a6a6a6"/>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a6a6a6"/>
          <w:sz w:val="24"/>
          <w:szCs w:val="24"/>
        </w:rPr>
        <w:sectPr>
          <w:type w:val="continuous"/>
          <w:pgSz w:h="15840" w:w="12240"/>
          <w:pgMar w:bottom="1701" w:top="1701"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1"/>
        </w:numPr>
        <w:pBdr/>
        <w:ind w:left="432" w:hanging="432"/>
        <w:rPr>
          <w:b w:val="0"/>
        </w:rPr>
      </w:pPr>
      <w:bookmarkStart w:colFirst="0" w:colLast="0" w:name="_lnxbz9" w:id="54"/>
      <w:bookmarkEnd w:id="54"/>
      <w:r w:rsidDel="00000000" w:rsidR="00000000" w:rsidRPr="00000000">
        <w:rPr>
          <w:rtl w:val="0"/>
        </w:rPr>
        <w:t xml:space="preserve">CONCLUSIONES</w:t>
      </w:r>
    </w:p>
    <w:p w:rsidR="00000000" w:rsidDel="00000000" w:rsidP="00000000" w:rsidRDefault="00000000" w:rsidRPr="00000000">
      <w:pPr>
        <w:pBdr/>
        <w:contextualSpacing w:val="0"/>
        <w:rPr>
          <w:color w:val="a6a6a6"/>
          <w:sz w:val="24"/>
          <w:szCs w:val="24"/>
        </w:rPr>
      </w:pPr>
      <w:r w:rsidDel="00000000" w:rsidR="00000000" w:rsidRPr="00000000">
        <w:rPr>
          <w:color w:val="a6a6a6"/>
          <w:sz w:val="24"/>
          <w:szCs w:val="24"/>
          <w:rtl w:val="0"/>
        </w:rPr>
        <w:t xml:space="preserve">Las conclusiones deben indicar claramente cuáles fueron los resultados obtenidos durante el desarrollo del trabajo de grado, sin especificar valores numéricos, pero argumentando la razón de los resultados. Deben documentar con el rigor adecuado cuales fueron los problemas que se obtuvieron y cuál fue la solución empleada para superarlo. En las conclusiones no se debe recapitular el trabajo en forma condensada (eso va en la sección Resumen), ni se deben presentar resultados (eso va en la sección Resultados).</w:t>
      </w:r>
    </w:p>
    <w:p w:rsidR="00000000" w:rsidDel="00000000" w:rsidP="00000000" w:rsidRDefault="00000000" w:rsidRPr="00000000">
      <w:pPr>
        <w:pBdr/>
        <w:contextualSpacing w:val="0"/>
        <w:rPr>
          <w:color w:val="a6a6a6"/>
          <w:sz w:val="24"/>
          <w:szCs w:val="24"/>
        </w:rPr>
      </w:pPr>
      <w:r w:rsidDel="00000000" w:rsidR="00000000" w:rsidRPr="00000000">
        <w:rPr>
          <w:rtl w:val="0"/>
        </w:rPr>
      </w:r>
    </w:p>
    <w:p w:rsidR="00000000" w:rsidDel="00000000" w:rsidP="00000000" w:rsidRDefault="00000000" w:rsidRPr="00000000">
      <w:pPr>
        <w:pBdr/>
        <w:contextualSpacing w:val="0"/>
        <w:rPr>
          <w:color w:val="a6a6a6"/>
          <w:sz w:val="24"/>
          <w:szCs w:val="24"/>
        </w:rPr>
      </w:pPr>
      <w:r w:rsidDel="00000000" w:rsidR="00000000" w:rsidRPr="00000000">
        <w:rPr>
          <w:color w:val="a6a6a6"/>
          <w:sz w:val="24"/>
          <w:szCs w:val="24"/>
          <w:rtl w:val="0"/>
        </w:rPr>
        <w:t xml:space="preserve">Es importante no confundir las conclusiones con el cumplimiento de los objetivos, de manera que una conclusión que diga que “se cumplieron los objetivos” no es adecuada. Tampoco es adecuado expresar ideas de conocimiento general como una conclusión, por ejemplo, “se comprobó que el software X es ideal para resolver problemas como el planteado en este proyecto”.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1"/>
        <w:pBdr/>
        <w:ind w:left="720" w:hanging="36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z w:val="24"/>
          <w:szCs w:val="24"/>
        </w:rPr>
        <w:sectPr>
          <w:type w:val="continuous"/>
          <w:pgSz w:h="15840" w:w="12240"/>
          <w:pgMar w:bottom="1701" w:top="1701"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1"/>
        </w:numPr>
        <w:pBdr/>
        <w:ind w:left="432" w:hanging="432"/>
        <w:rPr>
          <w:b w:val="0"/>
        </w:rPr>
      </w:pPr>
      <w:bookmarkStart w:colFirst="0" w:colLast="0" w:name="_35nkun2" w:id="55"/>
      <w:bookmarkEnd w:id="55"/>
      <w:r w:rsidDel="00000000" w:rsidR="00000000" w:rsidRPr="00000000">
        <w:rPr>
          <w:rtl w:val="0"/>
        </w:rPr>
        <w:t xml:space="preserve">RECOMENDACIONES</w:t>
      </w:r>
    </w:p>
    <w:p w:rsidR="00000000" w:rsidDel="00000000" w:rsidP="00000000" w:rsidRDefault="00000000" w:rsidRPr="00000000">
      <w:pPr>
        <w:pBdr/>
        <w:contextualSpacing w:val="0"/>
        <w:rPr>
          <w:color w:val="a6a6a6"/>
          <w:sz w:val="24"/>
          <w:szCs w:val="24"/>
        </w:rPr>
      </w:pPr>
      <w:r w:rsidDel="00000000" w:rsidR="00000000" w:rsidRPr="00000000">
        <w:rPr>
          <w:color w:val="a6a6a6"/>
          <w:sz w:val="24"/>
          <w:szCs w:val="24"/>
          <w:rtl w:val="0"/>
        </w:rPr>
        <w:t xml:space="preserve">En esta sección se realizan todos los comentarios pertinentes para la realización de trabajos futuros relacionados con el tema del trabajo de grado, ya sea tomando como base el trabajo presentado para mejorarlo, o aplicando otras estrategias para la solución del mismo. También se pueden realizar recomendaciones requeridas para la apropiación del conocimiento generado con este trabajo de grado, por ejemplo, la implementación de laboratorios acreditados, compra de equipos y software, adecuación de infraestructura, entre otros.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z w:val="24"/>
          <w:szCs w:val="24"/>
        </w:rPr>
        <w:sectPr>
          <w:type w:val="continuous"/>
          <w:pgSz w:h="15840" w:w="12240"/>
          <w:pgMar w:bottom="1701" w:top="1701"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1"/>
        </w:numPr>
        <w:pBdr/>
        <w:ind w:left="432" w:hanging="432"/>
        <w:rPr>
          <w:b w:val="0"/>
        </w:rPr>
      </w:pPr>
      <w:bookmarkStart w:colFirst="0" w:colLast="0" w:name="_c2aqzgb0b6ur" w:id="56"/>
      <w:bookmarkEnd w:id="56"/>
      <w:r w:rsidDel="00000000" w:rsidR="00000000" w:rsidRPr="00000000">
        <w:rPr>
          <w:rtl w:val="0"/>
        </w:rPr>
        <w:t xml:space="preserve">REFERENCIAS BIBLIOGRÁFICAS</w:t>
      </w:r>
    </w:p>
    <w:p w:rsidR="00000000" w:rsidDel="00000000" w:rsidP="00000000" w:rsidRDefault="00000000" w:rsidRPr="00000000">
      <w:pPr>
        <w:pBdr/>
        <w:spacing w:line="480" w:lineRule="auto"/>
        <w:ind w:left="600"/>
        <w:contextualSpacing w:val="0"/>
        <w:rPr>
          <w:sz w:val="24"/>
          <w:szCs w:val="24"/>
        </w:rPr>
      </w:pPr>
      <w:r w:rsidDel="00000000" w:rsidR="00000000" w:rsidRPr="00000000">
        <w:rPr>
          <w:rtl w:val="0"/>
        </w:rPr>
      </w:r>
    </w:p>
    <w:p w:rsidR="00000000" w:rsidDel="00000000" w:rsidP="00000000" w:rsidRDefault="00000000" w:rsidRPr="00000000">
      <w:pPr>
        <w:pBdr/>
        <w:spacing w:line="480" w:lineRule="auto"/>
        <w:ind w:left="600"/>
        <w:contextualSpacing w:val="0"/>
        <w:rPr>
          <w:sz w:val="24"/>
          <w:szCs w:val="24"/>
        </w:rPr>
      </w:pPr>
      <w:r w:rsidDel="00000000" w:rsidR="00000000" w:rsidRPr="00000000">
        <w:rPr>
          <w:sz w:val="24"/>
          <w:szCs w:val="24"/>
          <w:rtl w:val="0"/>
        </w:rPr>
        <w:t xml:space="preserve">[1] Urrutia Sepúlveda, Angélica; Varas Contreras, Marcela. (2012, October 29). Bases de datos difusas modeladas con UML. Retrieved April 23, 2017, from </w:t>
      </w:r>
      <w:hyperlink r:id="rId18">
        <w:r w:rsidDel="00000000" w:rsidR="00000000" w:rsidRPr="00000000">
          <w:rPr>
            <w:color w:val="1155cc"/>
            <w:sz w:val="24"/>
            <w:szCs w:val="24"/>
            <w:u w:val="single"/>
            <w:rtl w:val="0"/>
          </w:rPr>
          <w:t xml:space="preserve">http://hdl.handle.net/10915/23137</w:t>
        </w:r>
      </w:hyperlink>
      <w:r w:rsidDel="00000000" w:rsidR="00000000" w:rsidRPr="00000000">
        <w:rPr>
          <w:rtl w:val="0"/>
        </w:rPr>
      </w:r>
    </w:p>
    <w:p w:rsidR="00000000" w:rsidDel="00000000" w:rsidP="00000000" w:rsidRDefault="00000000" w:rsidRPr="00000000">
      <w:pPr>
        <w:pBdr/>
        <w:spacing w:line="480" w:lineRule="auto"/>
        <w:ind w:left="600"/>
        <w:contextualSpacing w:val="0"/>
        <w:rPr>
          <w:color w:val="222222"/>
          <w:sz w:val="24"/>
          <w:szCs w:val="24"/>
        </w:rPr>
      </w:pPr>
      <w:r w:rsidDel="00000000" w:rsidR="00000000" w:rsidRPr="00000000">
        <w:rPr>
          <w:sz w:val="24"/>
          <w:szCs w:val="24"/>
          <w:rtl w:val="0"/>
        </w:rPr>
        <w:t xml:space="preserve">[2] </w:t>
      </w:r>
      <w:r w:rsidDel="00000000" w:rsidR="00000000" w:rsidRPr="00000000">
        <w:rPr>
          <w:color w:val="222222"/>
          <w:sz w:val="24"/>
          <w:szCs w:val="24"/>
          <w:rtl w:val="0"/>
        </w:rPr>
        <w:t xml:space="preserve">Luzuriaga, J. M. (2011, November 09). Mejora de procesos como soporte a prácticas de gobierno electrónico. Retrieved April 23, 2017, from </w:t>
      </w:r>
      <w:hyperlink r:id="rId19">
        <w:r w:rsidDel="00000000" w:rsidR="00000000" w:rsidRPr="00000000">
          <w:rPr>
            <w:color w:val="1155cc"/>
            <w:sz w:val="24"/>
            <w:szCs w:val="24"/>
            <w:u w:val="single"/>
            <w:rtl w:val="0"/>
          </w:rPr>
          <w:t xml:space="preserve">http://hdl.handle.net/10915/4199</w:t>
        </w:r>
      </w:hyperlink>
      <w:r w:rsidDel="00000000" w:rsidR="00000000" w:rsidRPr="00000000">
        <w:rPr>
          <w:rtl w:val="0"/>
        </w:rPr>
      </w:r>
    </w:p>
    <w:p w:rsidR="00000000" w:rsidDel="00000000" w:rsidP="00000000" w:rsidRDefault="00000000" w:rsidRPr="00000000">
      <w:pPr>
        <w:pBdr/>
        <w:spacing w:line="480" w:lineRule="auto"/>
        <w:ind w:left="600"/>
        <w:contextualSpacing w:val="0"/>
        <w:rPr>
          <w:color w:val="222222"/>
          <w:sz w:val="24"/>
          <w:szCs w:val="24"/>
        </w:rPr>
      </w:pPr>
      <w:r w:rsidDel="00000000" w:rsidR="00000000" w:rsidRPr="00000000">
        <w:rPr>
          <w:color w:val="222222"/>
          <w:sz w:val="24"/>
          <w:szCs w:val="24"/>
          <w:rtl w:val="0"/>
        </w:rPr>
        <w:t xml:space="preserve">[3] Cordeiro, J. (1970, January 01). El futuro de la tecnología y la tecnología del futuro. Retrieved April 23, 2017, from </w:t>
      </w:r>
      <w:hyperlink r:id="rId20">
        <w:r w:rsidDel="00000000" w:rsidR="00000000" w:rsidRPr="00000000">
          <w:rPr>
            <w:color w:val="1155cc"/>
            <w:sz w:val="24"/>
            <w:szCs w:val="24"/>
            <w:u w:val="single"/>
            <w:rtl w:val="0"/>
          </w:rPr>
          <w:t xml:space="preserve">https://dialnet.unirioja.es/servlet/articulo?codigo=5042977</w:t>
        </w:r>
      </w:hyperlink>
      <w:r w:rsidDel="00000000" w:rsidR="00000000" w:rsidRPr="00000000">
        <w:rPr>
          <w:rtl w:val="0"/>
        </w:rPr>
      </w:r>
    </w:p>
    <w:p w:rsidR="00000000" w:rsidDel="00000000" w:rsidP="00000000" w:rsidRDefault="00000000" w:rsidRPr="00000000">
      <w:pPr>
        <w:pBdr/>
        <w:spacing w:line="480" w:lineRule="auto"/>
        <w:ind w:left="600"/>
        <w:contextualSpacing w:val="0"/>
        <w:rPr>
          <w:color w:val="222222"/>
          <w:sz w:val="24"/>
          <w:szCs w:val="24"/>
        </w:rPr>
      </w:pPr>
      <w:r w:rsidDel="00000000" w:rsidR="00000000" w:rsidRPr="00000000">
        <w:rPr>
          <w:color w:val="222222"/>
          <w:sz w:val="24"/>
          <w:szCs w:val="24"/>
          <w:rtl w:val="0"/>
        </w:rPr>
        <w:t xml:space="preserve">[4] Bermeo, H. P., Bañales, D. L., &amp; Otálora, J. (1970, January 01). Desempeño de los sectores de alta tecnología en regiones de bajo perfil tecnológico. Una mirada al caso de la industria del software en Tolima (Colombia). Retrieved April 23, 2017, from </w:t>
      </w:r>
      <w:hyperlink r:id="rId21">
        <w:r w:rsidDel="00000000" w:rsidR="00000000" w:rsidRPr="00000000">
          <w:rPr>
            <w:color w:val="1155cc"/>
            <w:sz w:val="24"/>
            <w:szCs w:val="24"/>
            <w:u w:val="single"/>
            <w:rtl w:val="0"/>
          </w:rPr>
          <w:t xml:space="preserve">https://dialnet.unirioja.es/servlet/articulo?codigo=4784584</w:t>
        </w:r>
      </w:hyperlink>
      <w:r w:rsidDel="00000000" w:rsidR="00000000" w:rsidRPr="00000000">
        <w:rPr>
          <w:rtl w:val="0"/>
        </w:rPr>
      </w:r>
    </w:p>
    <w:p w:rsidR="00000000" w:rsidDel="00000000" w:rsidP="00000000" w:rsidRDefault="00000000" w:rsidRPr="00000000">
      <w:pPr>
        <w:pBdr/>
        <w:spacing w:line="480" w:lineRule="auto"/>
        <w:ind w:left="600"/>
        <w:contextualSpacing w:val="0"/>
        <w:rPr>
          <w:color w:val="222222"/>
          <w:sz w:val="24"/>
          <w:szCs w:val="24"/>
        </w:rPr>
      </w:pPr>
      <w:r w:rsidDel="00000000" w:rsidR="00000000" w:rsidRPr="00000000">
        <w:rPr>
          <w:color w:val="222222"/>
          <w:sz w:val="24"/>
          <w:szCs w:val="24"/>
          <w:rtl w:val="0"/>
        </w:rPr>
        <w:t xml:space="preserve">[5] Silva, C. L., &amp; García, S. L. (1970, January 01). Rol del Servicio Nacional de Aprendizaje (SENA) en el Sistema Nacional de Ciencia, Tecnología e Innovación de Colombia. Retrieved April 23, 2017, from </w:t>
      </w:r>
      <w:hyperlink r:id="rId22">
        <w:r w:rsidDel="00000000" w:rsidR="00000000" w:rsidRPr="00000000">
          <w:rPr>
            <w:color w:val="1155cc"/>
            <w:sz w:val="24"/>
            <w:szCs w:val="24"/>
            <w:u w:val="single"/>
            <w:rtl w:val="0"/>
          </w:rPr>
          <w:t xml:space="preserve">https://dialnet.unirioja.es/servlet/articulo?codigo=4560567</w:t>
        </w:r>
      </w:hyperlink>
      <w:r w:rsidDel="00000000" w:rsidR="00000000" w:rsidRPr="00000000">
        <w:rPr>
          <w:rtl w:val="0"/>
        </w:rPr>
      </w:r>
    </w:p>
    <w:p w:rsidR="00000000" w:rsidDel="00000000" w:rsidP="00000000" w:rsidRDefault="00000000" w:rsidRPr="00000000">
      <w:pPr>
        <w:pBdr/>
        <w:spacing w:line="480" w:lineRule="auto"/>
        <w:ind w:left="600"/>
        <w:contextualSpacing w:val="0"/>
        <w:rPr>
          <w:color w:val="222222"/>
          <w:sz w:val="24"/>
          <w:szCs w:val="24"/>
        </w:rPr>
      </w:pPr>
      <w:r w:rsidDel="00000000" w:rsidR="00000000" w:rsidRPr="00000000">
        <w:rPr>
          <w:color w:val="222222"/>
          <w:sz w:val="24"/>
          <w:szCs w:val="24"/>
          <w:rtl w:val="0"/>
        </w:rPr>
        <w:t xml:space="preserve">[6] Montoya, É S., &amp; Arenas, A. S. (1970, January 01). El papel de los productos de la ingeniería de software en el problema del cambio climático. Retrieved April 23, 2017, from </w:t>
      </w:r>
      <w:hyperlink r:id="rId23">
        <w:r w:rsidDel="00000000" w:rsidR="00000000" w:rsidRPr="00000000">
          <w:rPr>
            <w:color w:val="1155cc"/>
            <w:sz w:val="24"/>
            <w:szCs w:val="24"/>
            <w:u w:val="single"/>
            <w:rtl w:val="0"/>
          </w:rPr>
          <w:t xml:space="preserve">https://dialnet.unirioja.es/servlet/articulo?codigo=4546762</w:t>
        </w:r>
      </w:hyperlink>
      <w:r w:rsidDel="00000000" w:rsidR="00000000" w:rsidRPr="00000000">
        <w:rPr>
          <w:color w:val="222222"/>
          <w:sz w:val="24"/>
          <w:szCs w:val="24"/>
          <w:rtl w:val="0"/>
        </w:rPr>
        <w:t xml:space="preserve"> </w:t>
      </w:r>
    </w:p>
    <w:p w:rsidR="00000000" w:rsidDel="00000000" w:rsidP="00000000" w:rsidRDefault="00000000" w:rsidRPr="00000000">
      <w:pPr>
        <w:pBdr/>
        <w:spacing w:line="480" w:lineRule="auto"/>
        <w:ind w:left="600"/>
        <w:contextualSpacing w:val="0"/>
        <w:rPr>
          <w:sz w:val="24"/>
          <w:szCs w:val="24"/>
          <w:highlight w:val="white"/>
        </w:rPr>
      </w:pPr>
      <w:r w:rsidDel="00000000" w:rsidR="00000000" w:rsidRPr="00000000">
        <w:rPr>
          <w:color w:val="222222"/>
          <w:sz w:val="24"/>
          <w:szCs w:val="24"/>
          <w:rtl w:val="0"/>
        </w:rPr>
        <w:t xml:space="preserve">[7] </w:t>
      </w:r>
      <w:r w:rsidDel="00000000" w:rsidR="00000000" w:rsidRPr="00000000">
        <w:rPr>
          <w:sz w:val="24"/>
          <w:szCs w:val="24"/>
          <w:highlight w:val="white"/>
          <w:rtl w:val="0"/>
        </w:rPr>
        <w:t xml:space="preserve">Ríos Morales, Hector Fernely</w:t>
      </w:r>
      <w:r w:rsidDel="00000000" w:rsidR="00000000" w:rsidRPr="00000000">
        <w:rPr>
          <w:sz w:val="24"/>
          <w:szCs w:val="24"/>
          <w:rtl w:val="0"/>
        </w:rPr>
        <w:t xml:space="preserve">; </w:t>
      </w:r>
      <w:r w:rsidDel="00000000" w:rsidR="00000000" w:rsidRPr="00000000">
        <w:rPr>
          <w:sz w:val="24"/>
          <w:szCs w:val="24"/>
          <w:highlight w:val="white"/>
          <w:rtl w:val="0"/>
        </w:rPr>
        <w:t xml:space="preserve">Zambrano Villar, Fernando Andres</w:t>
      </w:r>
      <w:r w:rsidDel="00000000" w:rsidR="00000000" w:rsidRPr="00000000">
        <w:rPr>
          <w:sz w:val="24"/>
          <w:szCs w:val="24"/>
          <w:rtl w:val="0"/>
        </w:rPr>
        <w:t xml:space="preserve">. (2012, December 20). Sistema de Información para el soporte de la solicitud de asignación de citas a los servicios integrales de salud ofrecidos por la división de bienestar universitario. Retrieved April 23, 2017, from </w:t>
      </w:r>
      <w:hyperlink r:id="rId24">
        <w:r w:rsidDel="00000000" w:rsidR="00000000" w:rsidRPr="00000000">
          <w:rPr>
            <w:color w:val="1155cc"/>
            <w:sz w:val="24"/>
            <w:szCs w:val="24"/>
            <w:u w:val="single"/>
            <w:rtl w:val="0"/>
          </w:rPr>
          <w:t xml:space="preserve">http://hdl.handle.net/10915/23137</w:t>
        </w:r>
      </w:hyperlink>
      <w:r w:rsidDel="00000000" w:rsidR="00000000" w:rsidRPr="00000000">
        <w:rPr>
          <w:rtl w:val="0"/>
        </w:rPr>
      </w:r>
    </w:p>
    <w:p w:rsidR="00000000" w:rsidDel="00000000" w:rsidP="00000000" w:rsidRDefault="00000000" w:rsidRPr="00000000">
      <w:pPr>
        <w:pBdr/>
        <w:spacing w:line="480" w:lineRule="auto"/>
        <w:ind w:left="600"/>
        <w:contextualSpacing w:val="0"/>
        <w:rPr>
          <w:sz w:val="24"/>
          <w:szCs w:val="24"/>
        </w:rPr>
      </w:pPr>
      <w:r w:rsidDel="00000000" w:rsidR="00000000" w:rsidRPr="00000000">
        <w:rPr>
          <w:sz w:val="24"/>
          <w:szCs w:val="24"/>
          <w:highlight w:val="white"/>
          <w:rtl w:val="0"/>
        </w:rPr>
        <w:t xml:space="preserve">[8] </w:t>
      </w:r>
      <w:r w:rsidDel="00000000" w:rsidR="00000000" w:rsidRPr="00000000">
        <w:rPr>
          <w:smallCaps w:val="1"/>
          <w:sz w:val="24"/>
          <w:szCs w:val="24"/>
          <w:rtl w:val="0"/>
        </w:rPr>
        <w:t xml:space="preserve">MINISTERIO DE TECNOLOGÍAS DE LA INFORMACIÓN Y LAS COMUNICACIONES</w:t>
      </w:r>
      <w:r w:rsidDel="00000000" w:rsidR="00000000" w:rsidRPr="00000000">
        <w:rPr>
          <w:sz w:val="24"/>
          <w:szCs w:val="24"/>
          <w:rtl w:val="0"/>
        </w:rPr>
        <w:t xml:space="preserve">. Políticas de Privacidad y Condiciones de Uso. [en línea]. [citado en 26-08-2016], disponible en: </w:t>
      </w:r>
      <w:hyperlink r:id="rId25">
        <w:r w:rsidDel="00000000" w:rsidR="00000000" w:rsidRPr="00000000">
          <w:rPr>
            <w:color w:val="1155cc"/>
            <w:sz w:val="24"/>
            <w:szCs w:val="24"/>
            <w:u w:val="single"/>
            <w:rtl w:val="0"/>
          </w:rPr>
          <w:t xml:space="preserve">http://www.mintic.gov.co/portal/604/w3-article-2627.html</w:t>
        </w:r>
      </w:hyperlink>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[9] </w:t>
      </w:r>
      <w:r w:rsidDel="00000000" w:rsidR="00000000" w:rsidRPr="00000000">
        <w:rPr>
          <w:sz w:val="24"/>
          <w:szCs w:val="24"/>
          <w:highlight w:val="white"/>
          <w:rtl w:val="0"/>
        </w:rPr>
        <w:t xml:space="preserve">Barrios Molano, Hector Emilio</w:t>
      </w:r>
      <w:r w:rsidDel="00000000" w:rsidR="00000000" w:rsidRPr="00000000">
        <w:rPr>
          <w:sz w:val="24"/>
          <w:szCs w:val="24"/>
          <w:rtl w:val="0"/>
        </w:rPr>
        <w:t xml:space="preserve">. (2012, December 19). </w:t>
      </w:r>
      <w:r w:rsidDel="00000000" w:rsidR="00000000" w:rsidRPr="00000000">
        <w:rPr>
          <w:sz w:val="24"/>
          <w:szCs w:val="24"/>
          <w:highlight w:val="white"/>
          <w:rtl w:val="0"/>
        </w:rPr>
        <w:t xml:space="preserve">Construcción de una herramienta software para mejoramiento del posicionamiento de pozos en el desarrollo de un campo maduro de hidrocarburos usando neuromodulación</w:t>
      </w:r>
      <w:r w:rsidDel="00000000" w:rsidR="00000000" w:rsidRPr="00000000">
        <w:rPr>
          <w:sz w:val="24"/>
          <w:szCs w:val="24"/>
          <w:rtl w:val="0"/>
        </w:rPr>
        <w:t xml:space="preserve">. Retrieved April 24, 2017, from </w:t>
      </w:r>
      <w:hyperlink r:id="rId26">
        <w:r w:rsidDel="00000000" w:rsidR="00000000" w:rsidRPr="00000000">
          <w:rPr>
            <w:color w:val="1155cc"/>
            <w:sz w:val="24"/>
            <w:szCs w:val="24"/>
            <w:u w:val="single"/>
            <w:rtl w:val="0"/>
          </w:rPr>
          <w:t xml:space="preserve">http://hdl.handle.net/123456789/778</w:t>
        </w:r>
      </w:hyperlink>
      <w:r w:rsidDel="00000000" w:rsidR="00000000" w:rsidRPr="00000000">
        <w:rPr>
          <w:rtl w:val="0"/>
        </w:rPr>
      </w:r>
    </w:p>
    <w:p w:rsidR="00000000" w:rsidDel="00000000" w:rsidP="00000000" w:rsidRDefault="00000000" w:rsidRPr="00000000">
      <w:pPr>
        <w:pBdr/>
        <w:spacing w:line="480" w:lineRule="auto"/>
        <w:contextualSpacing w:val="0"/>
        <w:rPr>
          <w:color w:val="222222"/>
          <w:sz w:val="24"/>
          <w:szCs w:val="24"/>
          <w:highlight w:val="white"/>
        </w:rPr>
      </w:pPr>
      <w:r w:rsidDel="00000000" w:rsidR="00000000" w:rsidRPr="00000000">
        <w:rPr>
          <w:sz w:val="24"/>
          <w:szCs w:val="24"/>
          <w:highlight w:val="white"/>
          <w:rtl w:val="0"/>
        </w:rPr>
        <w:t xml:space="preserve">[10] </w:t>
      </w:r>
      <w:r w:rsidDel="00000000" w:rsidR="00000000" w:rsidRPr="00000000">
        <w:rPr>
          <w:color w:val="222222"/>
          <w:sz w:val="24"/>
          <w:szCs w:val="24"/>
          <w:highlight w:val="white"/>
          <w:rtl w:val="0"/>
        </w:rPr>
        <w:t xml:space="preserve">Leonardo, R. B., &amp; Arturo, V. S. (1970, January 01). Adaptación de una solución de software libre para el control y monitoreo de traslado. Retrieved April 27, 2017, from </w:t>
      </w:r>
      <w:hyperlink r:id="rId27">
        <w:r w:rsidDel="00000000" w:rsidR="00000000" w:rsidRPr="00000000">
          <w:rPr>
            <w:color w:val="1155cc"/>
            <w:sz w:val="24"/>
            <w:szCs w:val="24"/>
            <w:highlight w:val="white"/>
            <w:u w:val="single"/>
            <w:rtl w:val="0"/>
          </w:rPr>
          <w:t xml:space="preserve">http://hdl.handle.net/11634/391</w:t>
        </w:r>
      </w:hyperlink>
      <w:r w:rsidDel="00000000" w:rsidR="00000000" w:rsidRPr="00000000">
        <w:rPr>
          <w:rtl w:val="0"/>
        </w:rPr>
      </w:r>
    </w:p>
    <w:p w:rsidR="00000000" w:rsidDel="00000000" w:rsidP="00000000" w:rsidRDefault="00000000" w:rsidRPr="00000000">
      <w:pPr>
        <w:pBdr/>
        <w:spacing w:line="480" w:lineRule="auto"/>
        <w:contextualSpacing w:val="0"/>
        <w:rPr>
          <w:color w:val="222222"/>
          <w:sz w:val="24"/>
          <w:szCs w:val="24"/>
          <w:highlight w:val="white"/>
        </w:rPr>
      </w:pPr>
      <w:r w:rsidDel="00000000" w:rsidR="00000000" w:rsidRPr="00000000">
        <w:rPr>
          <w:color w:val="222222"/>
          <w:sz w:val="24"/>
          <w:szCs w:val="24"/>
          <w:highlight w:val="white"/>
          <w:rtl w:val="0"/>
        </w:rPr>
        <w:t xml:space="preserve">[11] MAJÓ, Joan, MARQUÈS, Pere (2001) La revolución educativa en la era Internet. Barcelona: CissPraxis. Retrieved April 27, 2017, from </w:t>
      </w:r>
      <w:hyperlink r:id="rId28">
        <w:r w:rsidDel="00000000" w:rsidR="00000000" w:rsidRPr="00000000">
          <w:rPr>
            <w:color w:val="1155cc"/>
            <w:sz w:val="24"/>
            <w:szCs w:val="24"/>
            <w:highlight w:val="white"/>
            <w:u w:val="single"/>
            <w:rtl w:val="0"/>
          </w:rPr>
          <w:t xml:space="preserve">http://dewey.uab.es/pmarques/tic.htm</w:t>
        </w:r>
      </w:hyperlink>
      <w:r w:rsidDel="00000000" w:rsidR="00000000" w:rsidRPr="00000000">
        <w:rPr>
          <w:rtl w:val="0"/>
        </w:rPr>
      </w:r>
    </w:p>
    <w:p w:rsidR="00000000" w:rsidDel="00000000" w:rsidP="00000000" w:rsidRDefault="00000000" w:rsidRPr="00000000">
      <w:pPr>
        <w:pBdr/>
        <w:spacing w:line="480" w:lineRule="auto"/>
        <w:contextualSpacing w:val="0"/>
        <w:rPr>
          <w:color w:val="222222"/>
          <w:sz w:val="24"/>
          <w:szCs w:val="24"/>
          <w:highlight w:val="white"/>
        </w:rPr>
      </w:pPr>
      <w:r w:rsidDel="00000000" w:rsidR="00000000" w:rsidRPr="00000000">
        <w:rPr>
          <w:color w:val="222222"/>
          <w:sz w:val="24"/>
          <w:szCs w:val="24"/>
          <w:highlight w:val="white"/>
          <w:rtl w:val="0"/>
        </w:rPr>
        <w:t xml:space="preserve">[12] Palomino Zuluaga, Karla Cristina (2011, Julio) Estudio del comportamiento de la industria del software en colombia ante escenarios de capacidades de innovación y ventajas comparativas por medio de dinámica de sistemas. Retrieved April 27, 2017, from </w:t>
      </w:r>
      <w:hyperlink r:id="rId29">
        <w:r w:rsidDel="00000000" w:rsidR="00000000" w:rsidRPr="00000000">
          <w:rPr>
            <w:color w:val="1155cc"/>
            <w:sz w:val="24"/>
            <w:szCs w:val="24"/>
            <w:highlight w:val="white"/>
            <w:u w:val="single"/>
            <w:rtl w:val="0"/>
          </w:rPr>
          <w:t xml:space="preserve">http://www.bdigital.unal.edu.co/5411/1/200802180-2011.pdf</w:t>
        </w:r>
      </w:hyperlink>
      <w:r w:rsidDel="00000000" w:rsidR="00000000" w:rsidRPr="00000000">
        <w:rPr>
          <w:rtl w:val="0"/>
        </w:rPr>
      </w:r>
    </w:p>
    <w:p w:rsidR="00000000" w:rsidDel="00000000" w:rsidP="00000000" w:rsidRDefault="00000000" w:rsidRPr="00000000">
      <w:pPr>
        <w:pBdr/>
        <w:spacing w:line="480" w:lineRule="auto"/>
        <w:contextualSpacing w:val="0"/>
        <w:rPr>
          <w:color w:val="222222"/>
          <w:sz w:val="24"/>
          <w:szCs w:val="24"/>
        </w:rPr>
      </w:pPr>
      <w:r w:rsidDel="00000000" w:rsidR="00000000" w:rsidRPr="00000000">
        <w:rPr>
          <w:color w:val="222222"/>
          <w:sz w:val="24"/>
          <w:szCs w:val="24"/>
          <w:highlight w:val="white"/>
          <w:rtl w:val="0"/>
        </w:rPr>
        <w:t xml:space="preserve">[13]  Licenciatura en RR.HH. Universidad de Champagnat. (2002, Septiembre 11). Mejora e innovación de procesos. Retrieved from </w:t>
      </w:r>
      <w:hyperlink r:id="rId30">
        <w:r w:rsidDel="00000000" w:rsidR="00000000" w:rsidRPr="00000000">
          <w:rPr>
            <w:color w:val="1155cc"/>
            <w:sz w:val="24"/>
            <w:szCs w:val="24"/>
            <w:u w:val="single"/>
            <w:rtl w:val="0"/>
          </w:rPr>
          <w:t xml:space="preserve">https://www.gestiopolis.com/mejora-innovacion-procesos/</w:t>
        </w:r>
      </w:hyperlink>
      <w:r w:rsidDel="00000000" w:rsidR="00000000" w:rsidRPr="00000000">
        <w:rPr>
          <w:rtl w:val="0"/>
        </w:rPr>
      </w:r>
    </w:p>
    <w:p w:rsidR="00000000" w:rsidDel="00000000" w:rsidP="00000000" w:rsidRDefault="00000000" w:rsidRPr="00000000">
      <w:pPr>
        <w:pBdr/>
        <w:spacing w:line="480" w:lineRule="auto"/>
        <w:contextualSpacing w:val="0"/>
        <w:rPr>
          <w:color w:val="222222"/>
          <w:sz w:val="24"/>
          <w:szCs w:val="24"/>
        </w:rPr>
      </w:pPr>
      <w:r w:rsidDel="00000000" w:rsidR="00000000" w:rsidRPr="00000000">
        <w:rPr>
          <w:color w:val="222222"/>
          <w:sz w:val="24"/>
          <w:szCs w:val="24"/>
          <w:rtl w:val="0"/>
        </w:rPr>
        <w:t xml:space="preserve">[14] Pressman, R. S. (2010). Ingeniería del software: Un enfoque práctico. México: McGraw-Hill.</w:t>
      </w:r>
    </w:p>
    <w:p w:rsidR="00000000" w:rsidDel="00000000" w:rsidP="00000000" w:rsidRDefault="00000000" w:rsidRPr="00000000">
      <w:pPr>
        <w:pBdr/>
        <w:spacing w:line="480" w:lineRule="auto"/>
        <w:contextualSpacing w:val="0"/>
        <w:rPr>
          <w:color w:val="434343"/>
          <w:sz w:val="24"/>
          <w:szCs w:val="24"/>
        </w:rPr>
      </w:pPr>
      <w:r w:rsidDel="00000000" w:rsidR="00000000" w:rsidRPr="00000000">
        <w:rPr>
          <w:sz w:val="24"/>
          <w:szCs w:val="24"/>
          <w:rtl w:val="0"/>
        </w:rPr>
        <w:t xml:space="preserve">[15] Fuentes Kraffczyk,  Joaquín Federico . (2003, Mayo 14) Realidad virtual aplicada al tratamiento del trastorno de lateralidad y ubicación espacial. Recuperado de </w:t>
      </w:r>
      <w:hyperlink r:id="rId31">
        <w:r w:rsidDel="00000000" w:rsidR="00000000" w:rsidRPr="00000000">
          <w:rPr>
            <w:color w:val="1155cc"/>
            <w:sz w:val="24"/>
            <w:szCs w:val="24"/>
            <w:u w:val="single"/>
            <w:rtl w:val="0"/>
          </w:rPr>
          <w:t xml:space="preserve">http://catarina.udlap.mx/u_dl_a/tales/documentos/lis/fuentes_k_jf/</w:t>
        </w:r>
      </w:hyperlink>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[16] Sommerville, I., &amp; Isabel, A. G. (2011). Ingeniería del software. Madrid: Pearson Education.</w:t>
      </w:r>
    </w:p>
    <w:p w:rsidR="00000000" w:rsidDel="00000000" w:rsidP="00000000" w:rsidRDefault="00000000" w:rsidRPr="00000000">
      <w:pPr>
        <w:pBdr/>
        <w:spacing w:line="480" w:lineRule="auto"/>
        <w:contextualSpacing w:val="0"/>
        <w:rPr>
          <w:color w:val="434343"/>
          <w:sz w:val="24"/>
          <w:szCs w:val="24"/>
        </w:rPr>
      </w:pPr>
      <w:r w:rsidDel="00000000" w:rsidR="00000000" w:rsidRPr="00000000">
        <w:rPr>
          <w:sz w:val="24"/>
          <w:szCs w:val="24"/>
          <w:rtl w:val="0"/>
        </w:rPr>
        <w:t xml:space="preserve">[17] Pérez García, Alejandro. (2006, febrero 21) JSF - Java Server Faces. </w:t>
      </w:r>
      <w:r w:rsidDel="00000000" w:rsidR="00000000" w:rsidRPr="00000000">
        <w:rPr>
          <w:color w:val="222222"/>
          <w:sz w:val="24"/>
          <w:szCs w:val="24"/>
          <w:rtl w:val="0"/>
        </w:rPr>
        <w:t xml:space="preserve">Retrieved from</w:t>
      </w:r>
      <w:r w:rsidDel="00000000" w:rsidR="00000000" w:rsidRPr="00000000">
        <w:rPr>
          <w:color w:val="313131"/>
          <w:sz w:val="24"/>
          <w:szCs w:val="24"/>
          <w:rtl w:val="0"/>
        </w:rPr>
        <w:t xml:space="preserve"> </w:t>
      </w:r>
      <w:hyperlink r:id="rId32">
        <w:r w:rsidDel="00000000" w:rsidR="00000000" w:rsidRPr="00000000">
          <w:rPr>
            <w:color w:val="1155cc"/>
            <w:sz w:val="24"/>
            <w:szCs w:val="24"/>
            <w:u w:val="single"/>
            <w:rtl w:val="0"/>
          </w:rPr>
          <w:t xml:space="preserve">https://desarrolloweb.com/articulos/2380.php</w:t>
        </w:r>
      </w:hyperlink>
      <w:r w:rsidDel="00000000" w:rsidR="00000000" w:rsidRPr="00000000">
        <w:rPr>
          <w:rtl w:val="0"/>
        </w:rPr>
      </w:r>
    </w:p>
    <w:p w:rsidR="00000000" w:rsidDel="00000000" w:rsidP="00000000" w:rsidRDefault="00000000" w:rsidRPr="00000000">
      <w:pPr>
        <w:pBdr/>
        <w:spacing w:line="480" w:lineRule="auto"/>
        <w:contextualSpacing w:val="0"/>
        <w:rPr>
          <w:color w:val="313131"/>
          <w:sz w:val="24"/>
          <w:szCs w:val="24"/>
          <w:highlight w:val="white"/>
        </w:rPr>
      </w:pPr>
      <w:r w:rsidDel="00000000" w:rsidR="00000000" w:rsidRPr="00000000">
        <w:rPr>
          <w:sz w:val="24"/>
          <w:szCs w:val="24"/>
          <w:highlight w:val="white"/>
          <w:rtl w:val="0"/>
        </w:rPr>
        <w:t xml:space="preserve">[18] Giménez de Litebi Aznar,Javier . (2010, junio 10) . Muy breve historia del software. </w:t>
      </w:r>
      <w:r w:rsidDel="00000000" w:rsidR="00000000" w:rsidRPr="00000000">
        <w:rPr>
          <w:color w:val="222222"/>
          <w:sz w:val="24"/>
          <w:szCs w:val="24"/>
          <w:highlight w:val="white"/>
          <w:rtl w:val="0"/>
        </w:rPr>
        <w:t xml:space="preserve">Retrieved from</w:t>
      </w:r>
      <w:r w:rsidDel="00000000" w:rsidR="00000000" w:rsidRPr="00000000">
        <w:rPr>
          <w:color w:val="313131"/>
          <w:sz w:val="24"/>
          <w:szCs w:val="24"/>
          <w:highlight w:val="white"/>
          <w:rtl w:val="0"/>
        </w:rPr>
        <w:t xml:space="preserve"> </w:t>
      </w:r>
      <w:hyperlink r:id="rId33">
        <w:r w:rsidDel="00000000" w:rsidR="00000000" w:rsidRPr="00000000">
          <w:rPr>
            <w:color w:val="1155cc"/>
            <w:sz w:val="24"/>
            <w:szCs w:val="24"/>
            <w:highlight w:val="white"/>
            <w:u w:val="single"/>
            <w:rtl w:val="0"/>
          </w:rPr>
          <w:t xml:space="preserve">http://www.itespresso.es/muy-breve-historia-del-software-45687.html</w:t>
        </w:r>
      </w:hyperlink>
      <w:r w:rsidDel="00000000" w:rsidR="00000000" w:rsidRPr="00000000">
        <w:rPr>
          <w:rtl w:val="0"/>
        </w:rPr>
      </w:r>
    </w:p>
    <w:p w:rsidR="00000000" w:rsidDel="00000000" w:rsidP="00000000" w:rsidRDefault="00000000" w:rsidRPr="00000000">
      <w:pPr>
        <w:pBdr/>
        <w:spacing w:line="480" w:lineRule="auto"/>
        <w:contextualSpacing w:val="0"/>
        <w:rPr>
          <w:color w:val="222222"/>
          <w:sz w:val="24"/>
          <w:szCs w:val="24"/>
          <w:highlight w:val="white"/>
        </w:rPr>
      </w:pPr>
      <w:r w:rsidDel="00000000" w:rsidR="00000000" w:rsidRPr="00000000">
        <w:rPr>
          <w:color w:val="313131"/>
          <w:sz w:val="24"/>
          <w:szCs w:val="24"/>
          <w:highlight w:val="white"/>
          <w:rtl w:val="0"/>
        </w:rPr>
        <w:t xml:space="preserve">[19] Morato, Manuel. (2016, Enero 26). </w:t>
      </w:r>
      <w:r w:rsidDel="00000000" w:rsidR="00000000" w:rsidRPr="00000000">
        <w:rPr>
          <w:sz w:val="24"/>
          <w:szCs w:val="24"/>
          <w:highlight w:val="white"/>
          <w:rtl w:val="0"/>
        </w:rPr>
        <w:t xml:space="preserve">Empieza bien el 2016: sumérgete en la revolución del software. </w:t>
      </w:r>
      <w:r w:rsidDel="00000000" w:rsidR="00000000" w:rsidRPr="00000000">
        <w:rPr>
          <w:color w:val="222222"/>
          <w:sz w:val="24"/>
          <w:szCs w:val="24"/>
          <w:highlight w:val="white"/>
          <w:rtl w:val="0"/>
        </w:rPr>
        <w:t xml:space="preserve">Retrieved April 30, 2017, from </w:t>
      </w:r>
      <w:hyperlink r:id="rId34">
        <w:r w:rsidDel="00000000" w:rsidR="00000000" w:rsidRPr="00000000">
          <w:rPr>
            <w:color w:val="1155cc"/>
            <w:sz w:val="24"/>
            <w:szCs w:val="24"/>
            <w:highlight w:val="white"/>
            <w:u w:val="single"/>
            <w:rtl w:val="0"/>
          </w:rPr>
          <w:t xml:space="preserve">https://www.fayerwayer.com/2016/01/empieza-bien-el-2016-sumergete-en-la-revolucion-del-software/</w:t>
        </w:r>
      </w:hyperlink>
      <w:r w:rsidDel="00000000" w:rsidR="00000000" w:rsidRPr="00000000">
        <w:rPr>
          <w:rtl w:val="0"/>
        </w:rPr>
      </w:r>
    </w:p>
    <w:p w:rsidR="00000000" w:rsidDel="00000000" w:rsidP="00000000" w:rsidRDefault="00000000" w:rsidRPr="00000000">
      <w:pPr>
        <w:pBdr/>
        <w:spacing w:line="480" w:lineRule="auto"/>
        <w:contextualSpacing w:val="0"/>
        <w:rPr>
          <w:color w:val="a6a6a6"/>
          <w:sz w:val="24"/>
          <w:szCs w:val="24"/>
        </w:rPr>
      </w:pPr>
      <w:r w:rsidDel="00000000" w:rsidR="00000000" w:rsidRPr="00000000">
        <w:rPr>
          <w:color w:val="313131"/>
          <w:sz w:val="24"/>
          <w:szCs w:val="24"/>
          <w:highlight w:val="white"/>
          <w:rtl w:val="0"/>
        </w:rPr>
        <w:t xml:space="preserve">[20] Risen, James. (2013, Junio 10). Un ‘software’ revolucionario que revela los secretos de las grandes bases de datos. </w:t>
      </w:r>
      <w:r w:rsidDel="00000000" w:rsidR="00000000" w:rsidRPr="00000000">
        <w:rPr>
          <w:color w:val="222222"/>
          <w:sz w:val="24"/>
          <w:szCs w:val="24"/>
          <w:highlight w:val="white"/>
          <w:rtl w:val="0"/>
        </w:rPr>
        <w:t xml:space="preserve">Retrieved </w:t>
      </w:r>
      <w:r w:rsidDel="00000000" w:rsidR="00000000" w:rsidRPr="00000000">
        <w:rPr>
          <w:color w:val="313131"/>
          <w:sz w:val="24"/>
          <w:szCs w:val="24"/>
          <w:highlight w:val="white"/>
          <w:rtl w:val="0"/>
        </w:rPr>
        <w:t xml:space="preserve">April 30, 2017, from </w:t>
      </w:r>
      <w:hyperlink r:id="rId35">
        <w:r w:rsidDel="00000000" w:rsidR="00000000" w:rsidRPr="00000000">
          <w:rPr>
            <w:color w:val="1155cc"/>
            <w:sz w:val="24"/>
            <w:szCs w:val="24"/>
            <w:highlight w:val="white"/>
            <w:u w:val="single"/>
            <w:rtl w:val="0"/>
          </w:rPr>
          <w:t xml:space="preserve">http://internacional.elpais.com/internacional/2013/06/10/actualidad/1370853710_349931.html</w:t>
        </w:r>
      </w:hyperlink>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z w:val="24"/>
          <w:szCs w:val="24"/>
        </w:rPr>
        <w:sectPr>
          <w:type w:val="continuous"/>
          <w:pgSz w:h="15840" w:w="12240"/>
          <w:pgMar w:bottom="1701" w:top="1701"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1"/>
        </w:numPr>
        <w:pBdr/>
        <w:ind w:left="432" w:hanging="432"/>
        <w:rPr>
          <w:b w:val="0"/>
        </w:rPr>
      </w:pPr>
      <w:bookmarkStart w:colFirst="0" w:colLast="0" w:name="_44sinio" w:id="57"/>
      <w:bookmarkEnd w:id="57"/>
      <w:r w:rsidDel="00000000" w:rsidR="00000000" w:rsidRPr="00000000">
        <w:rPr>
          <w:rtl w:val="0"/>
        </w:rPr>
        <w:t xml:space="preserve">ANEXOS</w:t>
      </w:r>
    </w:p>
    <w:p w:rsidR="00000000" w:rsidDel="00000000" w:rsidP="00000000" w:rsidRDefault="00000000" w:rsidRPr="00000000">
      <w:pPr>
        <w:pBdr/>
        <w:contextualSpacing w:val="0"/>
        <w:rPr>
          <w:color w:val="a6a6a6"/>
          <w:sz w:val="24"/>
          <w:szCs w:val="24"/>
        </w:rPr>
      </w:pPr>
      <w:r w:rsidDel="00000000" w:rsidR="00000000" w:rsidRPr="00000000">
        <w:rPr>
          <w:color w:val="a6a6a6"/>
          <w:sz w:val="24"/>
          <w:szCs w:val="24"/>
          <w:rtl w:val="0"/>
        </w:rPr>
        <w:t xml:space="preserve">La sección de anexos será usada para presentar información que los autores y el director consideren importante, como el caso de: manuales de usuario, hojas de datos, guías de laboratorio, demostraciones matemáticas, diseños esquemáticos, cartografía, entre otros.</w:t>
      </w:r>
    </w:p>
    <w:p w:rsidR="00000000" w:rsidDel="00000000" w:rsidP="00000000" w:rsidRDefault="00000000" w:rsidRPr="00000000">
      <w:pPr>
        <w:pBdr/>
        <w:contextualSpacing w:val="0"/>
        <w:rPr>
          <w:color w:val="a6a6a6"/>
          <w:sz w:val="24"/>
          <w:szCs w:val="24"/>
        </w:rPr>
      </w:pPr>
      <w:r w:rsidDel="00000000" w:rsidR="00000000" w:rsidRPr="00000000">
        <w:rPr>
          <w:rtl w:val="0"/>
        </w:rPr>
      </w:r>
    </w:p>
    <w:p w:rsidR="00000000" w:rsidDel="00000000" w:rsidP="00000000" w:rsidRDefault="00000000" w:rsidRPr="00000000">
      <w:pPr>
        <w:pBdr/>
        <w:contextualSpacing w:val="0"/>
        <w:rPr>
          <w:color w:val="a6a6a6"/>
          <w:sz w:val="24"/>
          <w:szCs w:val="24"/>
        </w:rPr>
      </w:pPr>
      <w:r w:rsidDel="00000000" w:rsidR="00000000" w:rsidRPr="00000000">
        <w:rPr>
          <w:color w:val="a6a6a6"/>
          <w:sz w:val="24"/>
          <w:szCs w:val="24"/>
          <w:rtl w:val="0"/>
        </w:rPr>
        <w:t xml:space="preserve">Cada Anexo debe estar identificado por una letra, la cual será usada para diferenciar las figuras, tablas y ecuaciones que se encuentren en estas secciones.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bookmarkStart w:colFirst="0" w:colLast="0" w:name="_2jxsxqh" w:id="22"/>
      <w:bookmarkEnd w:id="22"/>
      <w:r w:rsidDel="00000000" w:rsidR="00000000" w:rsidRPr="00000000">
        <w:rPr>
          <w:b w:val="1"/>
          <w:sz w:val="24"/>
          <w:szCs w:val="24"/>
          <w:rtl w:val="0"/>
        </w:rPr>
        <w:t xml:space="preserve">AYUDAS PARA LA PRESENTACIÓN DEL DOCUMENTO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Esta sección del documento es de orientación para la elaboración del documento, </w:t>
      </w:r>
      <w:r w:rsidDel="00000000" w:rsidR="00000000" w:rsidRPr="00000000">
        <w:rPr>
          <w:b w:val="1"/>
          <w:sz w:val="24"/>
          <w:szCs w:val="24"/>
          <w:rtl w:val="0"/>
        </w:rPr>
        <w:t xml:space="preserve">debe eliminarla</w:t>
      </w:r>
      <w:r w:rsidDel="00000000" w:rsidR="00000000" w:rsidRPr="00000000">
        <w:rPr>
          <w:sz w:val="24"/>
          <w:szCs w:val="24"/>
          <w:rtl w:val="0"/>
        </w:rPr>
        <w:t xml:space="preserve"> cuando genere la versión final. De igual manera, </w:t>
      </w:r>
      <w:r w:rsidDel="00000000" w:rsidR="00000000" w:rsidRPr="00000000">
        <w:rPr>
          <w:b w:val="1"/>
          <w:sz w:val="24"/>
          <w:szCs w:val="24"/>
          <w:rtl w:val="0"/>
        </w:rPr>
        <w:t xml:space="preserve">debe eliminar</w:t>
      </w:r>
      <w:r w:rsidDel="00000000" w:rsidR="00000000" w:rsidRPr="00000000">
        <w:rPr>
          <w:sz w:val="24"/>
          <w:szCs w:val="24"/>
          <w:rtl w:val="0"/>
        </w:rPr>
        <w:t xml:space="preserve"> todas las instrucciones que contiene esta plantilla, que por lo general las encontrará como texto en color gris.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Recuerde </w:t>
      </w:r>
      <w:r w:rsidDel="00000000" w:rsidR="00000000" w:rsidRPr="00000000">
        <w:rPr>
          <w:color w:val="000000"/>
          <w:sz w:val="24"/>
          <w:szCs w:val="24"/>
          <w:rtl w:val="0"/>
        </w:rPr>
        <w:t xml:space="preserve">que se debe tener especial cuidado</w:t>
      </w:r>
      <w:r w:rsidDel="00000000" w:rsidR="00000000" w:rsidRPr="00000000">
        <w:rPr>
          <w:sz w:val="24"/>
          <w:szCs w:val="24"/>
          <w:rtl w:val="0"/>
        </w:rPr>
        <w:t xml:space="preserve"> en la redacción del texto del documento, este se debe redactar de manera formal en tercera persona y no en primera persona o de manera informal, no se permiten textos como: </w:t>
      </w:r>
      <w:r w:rsidDel="00000000" w:rsidR="00000000" w:rsidRPr="00000000">
        <w:rPr>
          <w:color w:val="000000"/>
          <w:sz w:val="24"/>
          <w:szCs w:val="24"/>
          <w:rtl w:val="0"/>
        </w:rPr>
        <w:t xml:space="preserve">"nosotros esperamos que", en su lugar se debe usar: “se espera por parte de los autores que…”</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Las tablas, figuras, gráficas, esquemas, entre otros, deben tener nombre y fuente, a continuación se presenta el ejemplo:</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Ejemplo de imagen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i w:val="0"/>
          <w:smallCaps w:val="0"/>
          <w:strike w:val="0"/>
          <w:color w:val="000000"/>
          <w:sz w:val="24"/>
          <w:szCs w:val="24"/>
          <w:u w:val="none"/>
          <w:vertAlign w:val="baseline"/>
        </w:rPr>
      </w:pPr>
      <w:bookmarkStart w:colFirst="0" w:colLast="0" w:name="_z337ya" w:id="23"/>
      <w:bookmarkEnd w:id="23"/>
      <w:r w:rsidDel="00000000" w:rsidR="00000000" w:rsidRPr="00000000">
        <w:rPr>
          <w:i w:val="0"/>
          <w:smallCaps w:val="0"/>
          <w:strike w:val="0"/>
          <w:color w:val="000000"/>
          <w:sz w:val="24"/>
          <w:szCs w:val="24"/>
          <w:u w:val="none"/>
          <w:vertAlign w:val="baseline"/>
          <w:rtl w:val="0"/>
        </w:rPr>
        <w:t xml:space="preserve">Figura 1. Tipos de Investigación</w:t>
      </w:r>
    </w:p>
    <w:p w:rsidR="00000000" w:rsidDel="00000000" w:rsidP="00000000" w:rsidRDefault="00000000" w:rsidRPr="00000000">
      <w:pPr>
        <w:pBdr/>
        <w:contextualSpacing w:val="0"/>
        <w:jc w:val="center"/>
        <w:rPr>
          <w:sz w:val="24"/>
          <w:szCs w:val="24"/>
        </w:rPr>
      </w:pPr>
      <w:r w:rsidDel="00000000" w:rsidR="00000000" w:rsidRPr="00000000">
        <w:drawing>
          <wp:inline distB="0" distT="0" distL="0" distR="0">
            <wp:extent cx="2482680" cy="2636204"/>
            <wp:effectExtent b="0" l="0" r="0" t="0"/>
            <wp:docPr id="10" name="image22.png"/>
            <a:graphic>
              <a:graphicData uri="http://schemas.openxmlformats.org/drawingml/2006/picture">
                <pic:pic>
                  <pic:nvPicPr>
                    <pic:cNvPr id="0" name="image22.png"/>
                    <pic:cNvPicPr preferRelativeResize="0"/>
                  </pic:nvPicPr>
                  <pic:blipFill>
                    <a:blip r:embed="rId36"/>
                    <a:srcRect b="0" l="15498" r="13057" t="0"/>
                    <a:stretch>
                      <a:fillRect/>
                    </a:stretch>
                  </pic:blipFill>
                  <pic:spPr>
                    <a:xfrm>
                      <a:off x="0" y="0"/>
                      <a:ext cx="2482680" cy="2636204"/>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Fuente: Autor</w:t>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Ejemplo de tabla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Para el texto en el interior de la tabla deberá utilizarse fuente tipo Arial a 10 puntos con interlineado sencillo. Utilice el mismo formato para todas las tablas para dar uniformidad al documento.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i w:val="0"/>
          <w:smallCaps w:val="0"/>
          <w:strike w:val="0"/>
          <w:color w:val="000000"/>
          <w:sz w:val="24"/>
          <w:szCs w:val="24"/>
          <w:u w:val="none"/>
          <w:vertAlign w:val="baseline"/>
        </w:rPr>
      </w:pPr>
      <w:bookmarkStart w:colFirst="0" w:colLast="0" w:name="_3j2qqm3" w:id="24"/>
      <w:bookmarkEnd w:id="24"/>
      <w:r w:rsidDel="00000000" w:rsidR="00000000" w:rsidRPr="00000000">
        <w:rPr>
          <w:i w:val="0"/>
          <w:smallCaps w:val="0"/>
          <w:strike w:val="0"/>
          <w:color w:val="000000"/>
          <w:sz w:val="24"/>
          <w:szCs w:val="24"/>
          <w:u w:val="none"/>
          <w:vertAlign w:val="baseline"/>
          <w:rtl w:val="0"/>
        </w:rPr>
        <w:t xml:space="preserve">Tabla 1.  Fase 1</w:t>
      </w:r>
    </w:p>
    <w:tbl>
      <w:tblPr>
        <w:tblStyle w:val="Table10"/>
        <w:bidiVisual w:val="0"/>
        <w:tblW w:w="8719.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753"/>
        <w:gridCol w:w="6966"/>
        <w:tblGridChange w:id="0">
          <w:tblGrid>
            <w:gridCol w:w="1753"/>
            <w:gridCol w:w="6966"/>
          </w:tblGrid>
        </w:tblGridChange>
      </w:tblGrid>
      <w:tr>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Tipo</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Elementos</w:t>
            </w:r>
          </w:p>
        </w:tc>
      </w:tr>
      <w:tr>
        <w:trPr>
          <w:trHeight w:val="200" w:hRule="atLeast"/>
        </w:trPr>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Actividades</w:t>
            </w:r>
          </w:p>
        </w:tc>
        <w:tc>
          <w:tcPr>
            <w:vAlign w:val="center"/>
          </w:tcPr>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0" w:line="240" w:lineRule="auto"/>
              <w:ind w:left="360" w:right="0" w:hanging="360"/>
              <w:jc w:val="both"/>
              <w:rPr>
                <w:i w:val="0"/>
                <w:smallCaps w:val="0"/>
                <w:strike w:val="0"/>
                <w:color w:val="000000"/>
                <w:sz w:val="24"/>
                <w:szCs w:val="24"/>
                <w:vertAlign w:val="baseline"/>
              </w:rPr>
            </w:pPr>
            <w:r w:rsidDel="00000000" w:rsidR="00000000" w:rsidRPr="00000000">
              <w:rPr>
                <w:rFonts w:ascii="Arial" w:cs="Arial" w:eastAsia="Arial" w:hAnsi="Arial"/>
                <w:i w:val="0"/>
                <w:smallCaps w:val="0"/>
                <w:strike w:val="0"/>
                <w:color w:val="000000"/>
                <w:sz w:val="24"/>
                <w:szCs w:val="24"/>
                <w:u w:val="none"/>
                <w:vertAlign w:val="baseline"/>
                <w:rtl w:val="0"/>
              </w:rPr>
              <w:t xml:space="preserve">Actividad 1</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0" w:line="240" w:lineRule="auto"/>
              <w:ind w:left="360" w:right="0" w:hanging="360"/>
              <w:jc w:val="both"/>
              <w:rPr>
                <w:i w:val="0"/>
                <w:smallCaps w:val="0"/>
                <w:strike w:val="0"/>
                <w:color w:val="000000"/>
                <w:sz w:val="24"/>
                <w:szCs w:val="24"/>
                <w:vertAlign w:val="baseline"/>
              </w:rPr>
            </w:pPr>
            <w:r w:rsidDel="00000000" w:rsidR="00000000" w:rsidRPr="00000000">
              <w:rPr>
                <w:rFonts w:ascii="Arial" w:cs="Arial" w:eastAsia="Arial" w:hAnsi="Arial"/>
                <w:i w:val="0"/>
                <w:smallCaps w:val="0"/>
                <w:strike w:val="0"/>
                <w:color w:val="000000"/>
                <w:sz w:val="24"/>
                <w:szCs w:val="24"/>
                <w:u w:val="none"/>
                <w:vertAlign w:val="baseline"/>
                <w:rtl w:val="0"/>
              </w:rPr>
              <w:t xml:space="preserve">Actividad 2</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0" w:line="240" w:lineRule="auto"/>
              <w:ind w:left="360" w:right="0" w:hanging="360"/>
              <w:jc w:val="both"/>
              <w:rPr>
                <w:i w:val="0"/>
                <w:smallCaps w:val="0"/>
                <w:strike w:val="0"/>
                <w:color w:val="000000"/>
                <w:sz w:val="24"/>
                <w:szCs w:val="24"/>
                <w:vertAlign w:val="baseline"/>
              </w:rPr>
            </w:pPr>
            <w:r w:rsidDel="00000000" w:rsidR="00000000" w:rsidRPr="00000000">
              <w:rPr>
                <w:rFonts w:ascii="Arial" w:cs="Arial" w:eastAsia="Arial" w:hAnsi="Arial"/>
                <w:i w:val="0"/>
                <w:smallCaps w:val="0"/>
                <w:strike w:val="0"/>
                <w:color w:val="000000"/>
                <w:sz w:val="24"/>
                <w:szCs w:val="24"/>
                <w:u w:val="none"/>
                <w:vertAlign w:val="baseline"/>
                <w:rtl w:val="0"/>
              </w:rPr>
              <w:t xml:space="preserve">Actividad 3</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0" w:line="240" w:lineRule="auto"/>
              <w:ind w:left="360" w:right="0" w:hanging="360"/>
              <w:jc w:val="both"/>
              <w:rPr>
                <w:i w:val="0"/>
                <w:smallCaps w:val="0"/>
                <w:strike w:val="0"/>
                <w:color w:val="000000"/>
                <w:sz w:val="24"/>
                <w:szCs w:val="24"/>
                <w:vertAlign w:val="baseline"/>
              </w:rPr>
            </w:pPr>
            <w:r w:rsidDel="00000000" w:rsidR="00000000" w:rsidRPr="00000000">
              <w:rPr>
                <w:rFonts w:ascii="Arial" w:cs="Arial" w:eastAsia="Arial" w:hAnsi="Arial"/>
                <w:i w:val="0"/>
                <w:smallCaps w:val="0"/>
                <w:strike w:val="0"/>
                <w:color w:val="000000"/>
                <w:sz w:val="24"/>
                <w:szCs w:val="24"/>
                <w:u w:val="none"/>
                <w:vertAlign w:val="baseline"/>
                <w:rtl w:val="0"/>
              </w:rPr>
              <w:t xml:space="preserve">Actividad 4</w:t>
            </w:r>
          </w:p>
        </w:tc>
      </w:tr>
      <w:tr>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Recursos</w:t>
            </w:r>
          </w:p>
        </w:tc>
        <w:tc>
          <w:tcPr>
            <w:vAlign w:val="center"/>
          </w:tcPr>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0" w:line="240" w:lineRule="auto"/>
              <w:ind w:left="360" w:right="0" w:hanging="360"/>
              <w:jc w:val="both"/>
              <w:rPr>
                <w:i w:val="0"/>
                <w:smallCaps w:val="0"/>
                <w:strike w:val="0"/>
                <w:color w:val="000000"/>
                <w:sz w:val="24"/>
                <w:szCs w:val="24"/>
                <w:vertAlign w:val="baseline"/>
              </w:rPr>
            </w:pPr>
            <w:r w:rsidDel="00000000" w:rsidR="00000000" w:rsidRPr="00000000">
              <w:rPr>
                <w:rFonts w:ascii="Arial" w:cs="Arial" w:eastAsia="Arial" w:hAnsi="Arial"/>
                <w:i w:val="0"/>
                <w:smallCaps w:val="0"/>
                <w:strike w:val="0"/>
                <w:color w:val="000000"/>
                <w:sz w:val="24"/>
                <w:szCs w:val="24"/>
                <w:u w:val="none"/>
                <w:vertAlign w:val="baseline"/>
                <w:rtl w:val="0"/>
              </w:rPr>
              <w:t xml:space="preserve">Sitio de trabajo</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0" w:line="240" w:lineRule="auto"/>
              <w:ind w:left="360" w:right="0" w:hanging="360"/>
              <w:jc w:val="both"/>
              <w:rPr>
                <w:i w:val="0"/>
                <w:smallCaps w:val="0"/>
                <w:strike w:val="0"/>
                <w:color w:val="000000"/>
                <w:sz w:val="24"/>
                <w:szCs w:val="24"/>
                <w:vertAlign w:val="baseline"/>
              </w:rPr>
            </w:pPr>
            <w:r w:rsidDel="00000000" w:rsidR="00000000" w:rsidRPr="00000000">
              <w:rPr>
                <w:rFonts w:ascii="Arial" w:cs="Arial" w:eastAsia="Arial" w:hAnsi="Arial"/>
                <w:i w:val="0"/>
                <w:smallCaps w:val="0"/>
                <w:strike w:val="0"/>
                <w:color w:val="000000"/>
                <w:sz w:val="24"/>
                <w:szCs w:val="24"/>
                <w:u w:val="none"/>
                <w:vertAlign w:val="baseline"/>
                <w:rtl w:val="0"/>
              </w:rPr>
              <w:t xml:space="preserve">Conexión a internet </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0" w:line="240" w:lineRule="auto"/>
              <w:ind w:left="360" w:right="0" w:hanging="360"/>
              <w:jc w:val="both"/>
              <w:rPr>
                <w:i w:val="0"/>
                <w:smallCaps w:val="0"/>
                <w:strike w:val="0"/>
                <w:color w:val="000000"/>
                <w:sz w:val="24"/>
                <w:szCs w:val="24"/>
                <w:vertAlign w:val="baseline"/>
              </w:rPr>
            </w:pPr>
            <w:r w:rsidDel="00000000" w:rsidR="00000000" w:rsidRPr="00000000">
              <w:rPr>
                <w:rFonts w:ascii="Arial" w:cs="Arial" w:eastAsia="Arial" w:hAnsi="Arial"/>
                <w:i w:val="0"/>
                <w:smallCaps w:val="0"/>
                <w:strike w:val="0"/>
                <w:color w:val="000000"/>
                <w:sz w:val="24"/>
                <w:szCs w:val="24"/>
                <w:u w:val="none"/>
                <w:vertAlign w:val="baseline"/>
                <w:rtl w:val="0"/>
              </w:rPr>
              <w:t xml:space="preserve">Computador </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0" w:line="240" w:lineRule="auto"/>
              <w:ind w:left="360" w:right="0" w:hanging="360"/>
              <w:jc w:val="both"/>
              <w:rPr>
                <w:i w:val="0"/>
                <w:smallCaps w:val="0"/>
                <w:strike w:val="0"/>
                <w:color w:val="000000"/>
                <w:sz w:val="24"/>
                <w:szCs w:val="24"/>
                <w:vertAlign w:val="baseline"/>
              </w:rPr>
            </w:pPr>
            <w:r w:rsidDel="00000000" w:rsidR="00000000" w:rsidRPr="00000000">
              <w:rPr>
                <w:rFonts w:ascii="Arial" w:cs="Arial" w:eastAsia="Arial" w:hAnsi="Arial"/>
                <w:i w:val="0"/>
                <w:smallCaps w:val="0"/>
                <w:strike w:val="0"/>
                <w:color w:val="000000"/>
                <w:sz w:val="24"/>
                <w:szCs w:val="24"/>
                <w:u w:val="none"/>
                <w:vertAlign w:val="baseline"/>
                <w:rtl w:val="0"/>
              </w:rPr>
              <w:t xml:space="preserve">Programas del computador</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0" w:line="240" w:lineRule="auto"/>
              <w:ind w:left="360" w:right="0" w:hanging="360"/>
              <w:jc w:val="both"/>
              <w:rPr>
                <w:i w:val="0"/>
                <w:smallCaps w:val="0"/>
                <w:strike w:val="0"/>
                <w:color w:val="000000"/>
                <w:sz w:val="24"/>
                <w:szCs w:val="24"/>
                <w:vertAlign w:val="baseline"/>
              </w:rPr>
            </w:pPr>
            <w:r w:rsidDel="00000000" w:rsidR="00000000" w:rsidRPr="00000000">
              <w:rPr>
                <w:rFonts w:ascii="Arial" w:cs="Arial" w:eastAsia="Arial" w:hAnsi="Arial"/>
                <w:i w:val="0"/>
                <w:smallCaps w:val="0"/>
                <w:strike w:val="0"/>
                <w:color w:val="000000"/>
                <w:sz w:val="24"/>
                <w:szCs w:val="24"/>
                <w:u w:val="none"/>
                <w:vertAlign w:val="baseline"/>
                <w:rtl w:val="0"/>
              </w:rPr>
              <w:t xml:space="preserve">Navegador Web</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0" w:line="240" w:lineRule="auto"/>
              <w:ind w:left="360" w:right="0" w:hanging="360"/>
              <w:jc w:val="both"/>
              <w:rPr>
                <w:i w:val="0"/>
                <w:smallCaps w:val="0"/>
                <w:strike w:val="0"/>
                <w:color w:val="000000"/>
                <w:sz w:val="24"/>
                <w:szCs w:val="24"/>
                <w:vertAlign w:val="baseline"/>
              </w:rPr>
            </w:pPr>
            <w:r w:rsidDel="00000000" w:rsidR="00000000" w:rsidRPr="00000000">
              <w:rPr>
                <w:rFonts w:ascii="Arial" w:cs="Arial" w:eastAsia="Arial" w:hAnsi="Arial"/>
                <w:i w:val="0"/>
                <w:smallCaps w:val="0"/>
                <w:strike w:val="0"/>
                <w:color w:val="000000"/>
                <w:sz w:val="24"/>
                <w:szCs w:val="24"/>
                <w:u w:val="none"/>
                <w:vertAlign w:val="baseline"/>
                <w:rtl w:val="0"/>
              </w:rPr>
              <w:t xml:space="preserve">Word </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0" w:line="240" w:lineRule="auto"/>
              <w:ind w:left="360" w:right="0" w:hanging="360"/>
              <w:jc w:val="both"/>
              <w:rPr>
                <w:i w:val="0"/>
                <w:smallCaps w:val="0"/>
                <w:strike w:val="0"/>
                <w:color w:val="000000"/>
                <w:sz w:val="24"/>
                <w:szCs w:val="24"/>
                <w:vertAlign w:val="baseline"/>
              </w:rPr>
            </w:pPr>
            <w:r w:rsidDel="00000000" w:rsidR="00000000" w:rsidRPr="00000000">
              <w:rPr>
                <w:rFonts w:ascii="Arial" w:cs="Arial" w:eastAsia="Arial" w:hAnsi="Arial"/>
                <w:i w:val="0"/>
                <w:smallCaps w:val="0"/>
                <w:strike w:val="0"/>
                <w:color w:val="000000"/>
                <w:sz w:val="24"/>
                <w:szCs w:val="24"/>
                <w:u w:val="none"/>
                <w:vertAlign w:val="baseline"/>
                <w:rtl w:val="0"/>
              </w:rPr>
              <w:t xml:space="preserve">Excel</w:t>
            </w:r>
          </w:p>
        </w:tc>
      </w:tr>
      <w:tr>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Resultados</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Arial" w:cs="Arial" w:eastAsia="Arial" w:hAnsi="Arial"/>
                <w:i w:val="0"/>
                <w:smallCaps w:val="0"/>
                <w:strike w:val="0"/>
                <w:color w:val="000000"/>
                <w:sz w:val="24"/>
                <w:szCs w:val="24"/>
                <w:highlight w:val="yellow"/>
                <w:u w:val="none"/>
                <w:vertAlign w:val="baseline"/>
              </w:rPr>
            </w:pPr>
            <w:r w:rsidDel="00000000" w:rsidR="00000000" w:rsidRPr="00000000">
              <w:rPr>
                <w:rFonts w:ascii="Arial" w:cs="Arial" w:eastAsia="Arial" w:hAnsi="Arial"/>
                <w:i w:val="0"/>
                <w:smallCaps w:val="0"/>
                <w:strike w:val="0"/>
                <w:color w:val="000000"/>
                <w:sz w:val="24"/>
                <w:szCs w:val="24"/>
                <w:u w:val="none"/>
                <w:vertAlign w:val="baseline"/>
                <w:rtl w:val="0"/>
              </w:rPr>
              <w:t xml:space="preserve">Conocimiento y fortalecimiento del paradigma de la programación orientada a objetos, sus características, alcance, técnicas de desarrollo, métodos y funciones entre otros campos vinculados con esta misma.</w:t>
            </w:r>
            <w:r w:rsidDel="00000000" w:rsidR="00000000" w:rsidRPr="00000000">
              <w:rPr>
                <w:rtl w:val="0"/>
              </w:rPr>
            </w:r>
          </w:p>
        </w:tc>
      </w:tr>
    </w:tbl>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Fuente: Autor</w:t>
      </w:r>
    </w:p>
    <w:p w:rsidR="00000000" w:rsidDel="00000000" w:rsidP="00000000" w:rsidRDefault="00000000" w:rsidRPr="00000000">
      <w:pPr>
        <w:pBdr/>
        <w:contextualSpacing w:val="0"/>
        <w:rPr>
          <w:color w:val="a6a6a6"/>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tabs>
          <w:tab w:val="left" w:pos="80"/>
        </w:tabs>
        <w:spacing w:after="120" w:lineRule="auto"/>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sectPr>
      <w:type w:val="continuous"/>
      <w:pgSz w:h="15840" w:w="12240"/>
      <w:pgMar w:bottom="1701" w:top="1701" w:left="1701" w:right="1701"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tbl>
    <w:tblPr>
      <w:tblStyle w:val="Table12"/>
      <w:bidiVisual w:val="0"/>
      <w:tblW w:w="10286.0" w:type="dxa"/>
      <w:jc w:val="left"/>
      <w:tblInd w:w="-567.0" w:type="dxa"/>
      <w:tblLayout w:type="fixed"/>
      <w:tblLook w:val="0400"/>
    </w:tblPr>
    <w:tblGrid>
      <w:gridCol w:w="2977"/>
      <w:gridCol w:w="4112"/>
      <w:gridCol w:w="3197"/>
      <w:tblGridChange w:id="0">
        <w:tblGrid>
          <w:gridCol w:w="2977"/>
          <w:gridCol w:w="4112"/>
          <w:gridCol w:w="3197"/>
        </w:tblGrid>
      </w:tblGridChange>
    </w:tblGrid>
    <w:tr>
      <w:trPr>
        <w:trHeight w:val="200" w:hRule="atLeast"/>
      </w:trPr>
      <w:tc>
        <w:tcPr>
          <w:vMerge w:val="restart"/>
        </w:tcPr>
        <w:p w:rsidR="00000000" w:rsidDel="00000000" w:rsidP="00000000" w:rsidRDefault="00000000" w:rsidRPr="00000000">
          <w:pPr>
            <w:pBdr/>
            <w:contextualSpacing w:val="0"/>
            <w:jc w:val="left"/>
            <w:rPr>
              <w:sz w:val="14"/>
              <w:szCs w:val="14"/>
            </w:rPr>
          </w:pPr>
          <w:r w:rsidDel="00000000" w:rsidR="00000000" w:rsidRPr="00000000">
            <w:rPr>
              <w:sz w:val="14"/>
              <w:szCs w:val="14"/>
              <w:rtl w:val="0"/>
            </w:rPr>
            <w:t xml:space="preserve">ELABORADO POR: </w:t>
          </w:r>
        </w:p>
        <w:p w:rsidR="00000000" w:rsidDel="00000000" w:rsidP="00000000" w:rsidRDefault="00000000" w:rsidRPr="00000000">
          <w:pPr>
            <w:pBdr/>
            <w:contextualSpacing w:val="0"/>
            <w:jc w:val="left"/>
            <w:rPr>
              <w:sz w:val="14"/>
              <w:szCs w:val="14"/>
            </w:rPr>
          </w:pPr>
          <w:r w:rsidDel="00000000" w:rsidR="00000000" w:rsidRPr="00000000">
            <w:rPr>
              <w:sz w:val="14"/>
              <w:szCs w:val="14"/>
              <w:rtl w:val="0"/>
            </w:rPr>
            <w:t xml:space="preserve">Oficina de Investigaciones</w:t>
          </w:r>
        </w:p>
        <w:p w:rsidR="00000000" w:rsidDel="00000000" w:rsidP="00000000" w:rsidRDefault="00000000" w:rsidRPr="00000000">
          <w:pPr>
            <w:pBdr/>
            <w:ind w:left="357" w:hanging="357"/>
            <w:contextualSpacing w:val="0"/>
            <w:jc w:val="left"/>
            <w:rPr>
              <w:sz w:val="14"/>
              <w:szCs w:val="14"/>
            </w:rPr>
          </w:pPr>
          <w:r w:rsidDel="00000000" w:rsidR="00000000" w:rsidRPr="00000000">
            <w:rPr>
              <w:rtl w:val="0"/>
            </w:rPr>
          </w:r>
        </w:p>
      </w:tc>
      <w:tc>
        <w:tcPr>
          <w:vMerge w:val="restart"/>
        </w:tcPr>
        <w:p w:rsidR="00000000" w:rsidDel="00000000" w:rsidP="00000000" w:rsidRDefault="00000000" w:rsidRPr="00000000">
          <w:pPr>
            <w:pBdr/>
            <w:contextualSpacing w:val="0"/>
            <w:jc w:val="left"/>
            <w:rPr>
              <w:sz w:val="14"/>
              <w:szCs w:val="14"/>
            </w:rPr>
          </w:pPr>
          <w:r w:rsidDel="00000000" w:rsidR="00000000" w:rsidRPr="00000000">
            <w:rPr>
              <w:sz w:val="14"/>
              <w:szCs w:val="14"/>
              <w:rtl w:val="0"/>
            </w:rPr>
            <w:t xml:space="preserve">REVISADO POR:  </w:t>
          </w:r>
        </w:p>
        <w:p w:rsidR="00000000" w:rsidDel="00000000" w:rsidP="00000000" w:rsidRDefault="00000000" w:rsidRPr="00000000">
          <w:pPr>
            <w:pBdr/>
            <w:ind w:left="357" w:hanging="357"/>
            <w:contextualSpacing w:val="0"/>
            <w:jc w:val="left"/>
            <w:rPr>
              <w:sz w:val="14"/>
              <w:szCs w:val="14"/>
            </w:rPr>
          </w:pPr>
          <w:r w:rsidDel="00000000" w:rsidR="00000000" w:rsidRPr="00000000">
            <w:rPr>
              <w:sz w:val="14"/>
              <w:szCs w:val="14"/>
              <w:rtl w:val="0"/>
            </w:rPr>
            <w:t xml:space="preserve">soporte al sistema integrado de gestión</w:t>
          </w:r>
        </w:p>
      </w:tc>
      <w:tc>
        <w:tcPr/>
        <w:p w:rsidR="00000000" w:rsidDel="00000000" w:rsidP="00000000" w:rsidRDefault="00000000" w:rsidRPr="00000000">
          <w:pPr>
            <w:pBdr/>
            <w:ind w:left="357" w:hanging="357"/>
            <w:contextualSpacing w:val="0"/>
            <w:jc w:val="left"/>
            <w:rPr>
              <w:sz w:val="14"/>
              <w:szCs w:val="14"/>
            </w:rPr>
          </w:pPr>
          <w:r w:rsidDel="00000000" w:rsidR="00000000" w:rsidRPr="00000000">
            <w:rPr>
              <w:sz w:val="14"/>
              <w:szCs w:val="14"/>
              <w:rtl w:val="0"/>
            </w:rPr>
            <w:t xml:space="preserve">APROBADO POR : Asesor de planeación</w:t>
          </w:r>
        </w:p>
      </w:tc>
    </w:tr>
    <w:tr>
      <w:trPr>
        <w:trHeight w:val="200" w:hRule="atLeast"/>
      </w:trPr>
      <w:tc>
        <w:tcPr>
          <w:vMerge w:val="continue"/>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z w:val="14"/>
              <w:szCs w:val="14"/>
            </w:rPr>
          </w:pPr>
          <w:r w:rsidDel="00000000" w:rsidR="00000000" w:rsidRPr="00000000">
            <w:rPr>
              <w:rtl w:val="0"/>
            </w:rPr>
          </w:r>
        </w:p>
      </w:tc>
      <w:tc>
        <w:tcPr>
          <w:vMerge w:val="continue"/>
        </w:tcPr>
        <w:p w:rsidR="00000000" w:rsidDel="00000000" w:rsidP="00000000" w:rsidRDefault="00000000" w:rsidRPr="00000000">
          <w:pPr>
            <w:pBdr/>
            <w:contextualSpacing w:val="0"/>
            <w:jc w:val="left"/>
            <w:rPr>
              <w:sz w:val="14"/>
              <w:szCs w:val="14"/>
            </w:rPr>
          </w:pPr>
          <w:r w:rsidDel="00000000" w:rsidR="00000000" w:rsidRPr="00000000">
            <w:rPr>
              <w:rtl w:val="0"/>
            </w:rPr>
          </w:r>
        </w:p>
        <w:p w:rsidR="00000000" w:rsidDel="00000000" w:rsidP="00000000" w:rsidRDefault="00000000" w:rsidRPr="00000000">
          <w:pPr>
            <w:pBdr/>
            <w:contextualSpacing w:val="0"/>
            <w:jc w:val="left"/>
            <w:rPr>
              <w:sz w:val="14"/>
              <w:szCs w:val="14"/>
            </w:rPr>
          </w:pPr>
          <w:r w:rsidDel="00000000" w:rsidR="00000000" w:rsidRPr="00000000">
            <w:rPr>
              <w:rtl w:val="0"/>
            </w:rPr>
          </w:r>
        </w:p>
      </w:tc>
      <w:tc>
        <w:tcPr/>
        <w:p w:rsidR="00000000" w:rsidDel="00000000" w:rsidP="00000000" w:rsidRDefault="00000000" w:rsidRPr="00000000">
          <w:pPr>
            <w:pBdr/>
            <w:ind w:left="357" w:hanging="357"/>
            <w:contextualSpacing w:val="0"/>
            <w:jc w:val="left"/>
            <w:rPr>
              <w:sz w:val="14"/>
              <w:szCs w:val="14"/>
            </w:rPr>
          </w:pPr>
          <w:r w:rsidDel="00000000" w:rsidR="00000000" w:rsidRPr="00000000">
            <w:rPr>
              <w:sz w:val="14"/>
              <w:szCs w:val="14"/>
              <w:rtl w:val="0"/>
            </w:rPr>
            <w:t xml:space="preserve">FECHA APROBACION: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419"/>
        <w:tab w:val="right" w:pos="8838"/>
      </w:tabs>
      <w:spacing w:after="0" w:before="0" w:line="240" w:lineRule="auto"/>
      <w:ind w:left="-567" w:right="0" w:firstLine="0"/>
      <w:contextualSpacing w:val="0"/>
      <w:jc w:val="righ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419"/>
        <w:tab w:val="right" w:pos="8838"/>
      </w:tabs>
      <w:spacing w:after="279"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720" w:line="276" w:lineRule="auto"/>
      <w:ind w:left="0" w:right="0" w:firstLine="0"/>
      <w:contextualSpacing w:val="0"/>
      <w:jc w:val="left"/>
      <w:rPr/>
    </w:pPr>
    <w:r w:rsidDel="00000000" w:rsidR="00000000" w:rsidRPr="00000000">
      <w:rPr>
        <w:rtl w:val="0"/>
      </w:rPr>
    </w:r>
  </w:p>
  <w:tbl>
    <w:tblPr>
      <w:tblStyle w:val="Table11"/>
      <w:bidiVisual w:val="0"/>
      <w:tblW w:w="8980.0" w:type="dxa"/>
      <w:jc w:val="center"/>
      <w:tblLayout w:type="fixed"/>
      <w:tblLook w:val="0000"/>
    </w:tblPr>
    <w:tblGrid>
      <w:gridCol w:w="1558"/>
      <w:gridCol w:w="5579"/>
      <w:gridCol w:w="1843"/>
      <w:tblGridChange w:id="0">
        <w:tblGrid>
          <w:gridCol w:w="1558"/>
          <w:gridCol w:w="5579"/>
          <w:gridCol w:w="1843"/>
        </w:tblGrid>
      </w:tblGridChange>
    </w:tblGrid>
    <w:tr>
      <w:trPr>
        <w:trHeight w:val="700" w:hRule="atLeast"/>
      </w:trPr>
      <w:tc>
        <w:tcPr/>
        <w:p w:rsidR="00000000" w:rsidDel="00000000" w:rsidP="00000000" w:rsidRDefault="00000000" w:rsidRPr="00000000">
          <w:pPr>
            <w:pBdr/>
            <w:contextualSpacing w:val="0"/>
            <w:jc w:val="center"/>
            <w:rPr/>
          </w:pPr>
          <w:r w:rsidDel="00000000" w:rsidR="00000000" w:rsidRPr="00000000">
            <w:drawing>
              <wp:inline distB="0" distT="0" distL="0" distR="0">
                <wp:extent cx="542925" cy="419100"/>
                <wp:effectExtent b="0" l="0" r="0" t="0"/>
                <wp:docPr descr="Descripción: C:\Documents and Settings\RECC01\Configuración local\Temp\Directorio temporal 1 para Aplicaciones para aplicacion logo uts.zip\logo uts version vertical.png" id="13" name="image25.png"/>
                <a:graphic>
                  <a:graphicData uri="http://schemas.openxmlformats.org/drawingml/2006/picture">
                    <pic:pic>
                      <pic:nvPicPr>
                        <pic:cNvPr descr="Descripción: C:\Documents and Settings\RECC01\Configuración local\Temp\Directorio temporal 1 para Aplicaciones para aplicacion logo uts.zip\logo uts version vertical.png" id="0" name="image25.png"/>
                        <pic:cNvPicPr preferRelativeResize="0"/>
                      </pic:nvPicPr>
                      <pic:blipFill>
                        <a:blip r:embed="rId1"/>
                        <a:srcRect b="0" l="0" r="0" t="0"/>
                        <a:stretch>
                          <a:fillRect/>
                        </a:stretch>
                      </pic:blipFill>
                      <pic:spPr>
                        <a:xfrm>
                          <a:off x="0" y="0"/>
                          <a:ext cx="542925" cy="4191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tl w:val="0"/>
            </w:rPr>
            <w:t xml:space="preserve">DOCENCIA</w:t>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sz w:val="16"/>
              <w:szCs w:val="16"/>
              <w:rtl w:val="0"/>
            </w:rPr>
            <w:t xml:space="preserve">PÁGINA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w:t>
          </w:r>
        </w:p>
        <w:p w:rsidR="00000000" w:rsidDel="00000000" w:rsidP="00000000" w:rsidRDefault="00000000" w:rsidRPr="00000000">
          <w:pPr>
            <w:pBdr/>
            <w:contextualSpacing w:val="0"/>
            <w:jc w:val="center"/>
            <w:rPr>
              <w:sz w:val="16"/>
              <w:szCs w:val="16"/>
            </w:rPr>
          </w:pPr>
          <w:r w:rsidDel="00000000" w:rsidR="00000000" w:rsidRPr="00000000">
            <w:rPr>
              <w:sz w:val="16"/>
              <w:szCs w:val="16"/>
              <w:rtl w:val="0"/>
            </w:rPr>
            <w:t xml:space="preserve">DE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tc>
    </w:tr>
    <w:tr>
      <w:trPr>
        <w:trHeight w:val="580" w:hRule="atLeast"/>
      </w:trPr>
      <w:tc>
        <w:tcPr>
          <w:vAlign w:val="center"/>
        </w:tcPr>
        <w:p w:rsidR="00000000" w:rsidDel="00000000" w:rsidP="00000000" w:rsidRDefault="00000000" w:rsidRPr="00000000">
          <w:pPr>
            <w:pBdr/>
            <w:contextualSpacing w:val="0"/>
            <w:jc w:val="center"/>
            <w:rPr>
              <w:sz w:val="16"/>
              <w:szCs w:val="16"/>
            </w:rPr>
          </w:pPr>
          <w:r w:rsidDel="00000000" w:rsidR="00000000" w:rsidRPr="00000000">
            <w:rPr>
              <w:sz w:val="16"/>
              <w:szCs w:val="16"/>
              <w:rtl w:val="0"/>
            </w:rPr>
            <w:t xml:space="preserve">R-DC-95</w:t>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sz w:val="16"/>
              <w:szCs w:val="16"/>
              <w:rtl w:val="0"/>
            </w:rPr>
            <w:t xml:space="preserve">INFORME FINAL DE TRABAJO DE GRADO EN MODALIDAD DE PROYECTO DE INVESTIGACIÓN, DESARROLLO TECNOLÓGICO Y PRÁCTICA</w:t>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sz w:val="16"/>
              <w:szCs w:val="16"/>
              <w:rtl w:val="0"/>
            </w:rPr>
            <w:t xml:space="preserve">VERSIÓN: 01</w:t>
          </w:r>
        </w:p>
      </w:tc>
    </w:tr>
  </w:tbl>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000000"/>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80" w:firstLine="420"/>
      </w:pPr>
      <w:rPr>
        <w:rFonts w:ascii="Arial" w:cs="Arial" w:eastAsia="Arial" w:hAnsi="Arial"/>
        <w:color w:val="000000"/>
        <w:vertAlign w:val="baseline"/>
      </w:rPr>
    </w:lvl>
    <w:lvl w:ilvl="1">
      <w:start w:val="1"/>
      <w:numFmt w:val="bullet"/>
      <w:lvlText w:val="o"/>
      <w:lvlJc w:val="left"/>
      <w:pPr>
        <w:ind w:left="1500" w:firstLine="1140"/>
      </w:pPr>
      <w:rPr>
        <w:rFonts w:ascii="Arial" w:cs="Arial" w:eastAsia="Arial" w:hAnsi="Arial"/>
        <w:vertAlign w:val="baseline"/>
      </w:rPr>
    </w:lvl>
    <w:lvl w:ilvl="2">
      <w:start w:val="1"/>
      <w:numFmt w:val="bullet"/>
      <w:lvlText w:val="▪"/>
      <w:lvlJc w:val="left"/>
      <w:pPr>
        <w:ind w:left="2220" w:firstLine="1860"/>
      </w:pPr>
      <w:rPr>
        <w:rFonts w:ascii="Arial" w:cs="Arial" w:eastAsia="Arial" w:hAnsi="Arial"/>
        <w:vertAlign w:val="baseline"/>
      </w:rPr>
    </w:lvl>
    <w:lvl w:ilvl="3">
      <w:start w:val="1"/>
      <w:numFmt w:val="bullet"/>
      <w:lvlText w:val="●"/>
      <w:lvlJc w:val="left"/>
      <w:pPr>
        <w:ind w:left="2940" w:firstLine="2580"/>
      </w:pPr>
      <w:rPr>
        <w:rFonts w:ascii="Arial" w:cs="Arial" w:eastAsia="Arial" w:hAnsi="Arial"/>
        <w:vertAlign w:val="baseline"/>
      </w:rPr>
    </w:lvl>
    <w:lvl w:ilvl="4">
      <w:start w:val="1"/>
      <w:numFmt w:val="bullet"/>
      <w:lvlText w:val="o"/>
      <w:lvlJc w:val="left"/>
      <w:pPr>
        <w:ind w:left="3660" w:firstLine="3300"/>
      </w:pPr>
      <w:rPr>
        <w:rFonts w:ascii="Arial" w:cs="Arial" w:eastAsia="Arial" w:hAnsi="Arial"/>
        <w:vertAlign w:val="baseline"/>
      </w:rPr>
    </w:lvl>
    <w:lvl w:ilvl="5">
      <w:start w:val="1"/>
      <w:numFmt w:val="bullet"/>
      <w:lvlText w:val="▪"/>
      <w:lvlJc w:val="left"/>
      <w:pPr>
        <w:ind w:left="4380" w:firstLine="4020"/>
      </w:pPr>
      <w:rPr>
        <w:rFonts w:ascii="Arial" w:cs="Arial" w:eastAsia="Arial" w:hAnsi="Arial"/>
        <w:vertAlign w:val="baseline"/>
      </w:rPr>
    </w:lvl>
    <w:lvl w:ilvl="6">
      <w:start w:val="1"/>
      <w:numFmt w:val="bullet"/>
      <w:lvlText w:val="●"/>
      <w:lvlJc w:val="left"/>
      <w:pPr>
        <w:ind w:left="5100" w:firstLine="4740"/>
      </w:pPr>
      <w:rPr>
        <w:rFonts w:ascii="Arial" w:cs="Arial" w:eastAsia="Arial" w:hAnsi="Arial"/>
        <w:vertAlign w:val="baseline"/>
      </w:rPr>
    </w:lvl>
    <w:lvl w:ilvl="7">
      <w:start w:val="1"/>
      <w:numFmt w:val="bullet"/>
      <w:lvlText w:val="o"/>
      <w:lvlJc w:val="left"/>
      <w:pPr>
        <w:ind w:left="5820" w:firstLine="5460"/>
      </w:pPr>
      <w:rPr>
        <w:rFonts w:ascii="Arial" w:cs="Arial" w:eastAsia="Arial" w:hAnsi="Arial"/>
        <w:vertAlign w:val="baseline"/>
      </w:rPr>
    </w:lvl>
    <w:lvl w:ilvl="8">
      <w:start w:val="1"/>
      <w:numFmt w:val="bullet"/>
      <w:lvlText w:val="▪"/>
      <w:lvlJc w:val="left"/>
      <w:pPr>
        <w:ind w:left="6540" w:firstLine="6180"/>
      </w:pPr>
      <w:rPr>
        <w:rFonts w:ascii="Arial" w:cs="Arial" w:eastAsia="Arial" w:hAnsi="Arial"/>
        <w:vertAlign w:val="baseline"/>
      </w:rPr>
    </w:lvl>
  </w:abstractNum>
  <w:abstractNum w:abstractNumId="6">
    <w:lvl w:ilvl="0">
      <w:start w:val="1"/>
      <w:numFmt w:val="bullet"/>
      <w:lvlText w:val="●"/>
      <w:lvlJc w:val="left"/>
      <w:pPr>
        <w:ind w:left="1296" w:firstLine="936"/>
      </w:pPr>
      <w:rPr>
        <w:rFonts w:ascii="Arial" w:cs="Arial" w:eastAsia="Arial" w:hAnsi="Arial"/>
      </w:rPr>
    </w:lvl>
    <w:lvl w:ilvl="1">
      <w:start w:val="1"/>
      <w:numFmt w:val="bullet"/>
      <w:lvlText w:val="o"/>
      <w:lvlJc w:val="left"/>
      <w:pPr>
        <w:ind w:left="2016" w:firstLine="1656"/>
      </w:pPr>
      <w:rPr>
        <w:rFonts w:ascii="Arial" w:cs="Arial" w:eastAsia="Arial" w:hAnsi="Arial"/>
      </w:rPr>
    </w:lvl>
    <w:lvl w:ilvl="2">
      <w:start w:val="1"/>
      <w:numFmt w:val="bullet"/>
      <w:lvlText w:val="▪"/>
      <w:lvlJc w:val="left"/>
      <w:pPr>
        <w:ind w:left="2736" w:firstLine="2376"/>
      </w:pPr>
      <w:rPr>
        <w:rFonts w:ascii="Arial" w:cs="Arial" w:eastAsia="Arial" w:hAnsi="Arial"/>
      </w:rPr>
    </w:lvl>
    <w:lvl w:ilvl="3">
      <w:start w:val="1"/>
      <w:numFmt w:val="bullet"/>
      <w:lvlText w:val="●"/>
      <w:lvlJc w:val="left"/>
      <w:pPr>
        <w:ind w:left="3456" w:firstLine="3096"/>
      </w:pPr>
      <w:rPr>
        <w:rFonts w:ascii="Arial" w:cs="Arial" w:eastAsia="Arial" w:hAnsi="Arial"/>
      </w:rPr>
    </w:lvl>
    <w:lvl w:ilvl="4">
      <w:start w:val="1"/>
      <w:numFmt w:val="bullet"/>
      <w:lvlText w:val="o"/>
      <w:lvlJc w:val="left"/>
      <w:pPr>
        <w:ind w:left="4176" w:firstLine="3816"/>
      </w:pPr>
      <w:rPr>
        <w:rFonts w:ascii="Arial" w:cs="Arial" w:eastAsia="Arial" w:hAnsi="Arial"/>
      </w:rPr>
    </w:lvl>
    <w:lvl w:ilvl="5">
      <w:start w:val="1"/>
      <w:numFmt w:val="bullet"/>
      <w:lvlText w:val="▪"/>
      <w:lvlJc w:val="left"/>
      <w:pPr>
        <w:ind w:left="4896" w:firstLine="4536"/>
      </w:pPr>
      <w:rPr>
        <w:rFonts w:ascii="Arial" w:cs="Arial" w:eastAsia="Arial" w:hAnsi="Arial"/>
      </w:rPr>
    </w:lvl>
    <w:lvl w:ilvl="6">
      <w:start w:val="1"/>
      <w:numFmt w:val="bullet"/>
      <w:lvlText w:val="●"/>
      <w:lvlJc w:val="left"/>
      <w:pPr>
        <w:ind w:left="5616" w:firstLine="5256"/>
      </w:pPr>
      <w:rPr>
        <w:rFonts w:ascii="Arial" w:cs="Arial" w:eastAsia="Arial" w:hAnsi="Arial"/>
      </w:rPr>
    </w:lvl>
    <w:lvl w:ilvl="7">
      <w:start w:val="1"/>
      <w:numFmt w:val="bullet"/>
      <w:lvlText w:val="o"/>
      <w:lvlJc w:val="left"/>
      <w:pPr>
        <w:ind w:left="6336" w:firstLine="5976"/>
      </w:pPr>
      <w:rPr>
        <w:rFonts w:ascii="Arial" w:cs="Arial" w:eastAsia="Arial" w:hAnsi="Arial"/>
      </w:rPr>
    </w:lvl>
    <w:lvl w:ilvl="8">
      <w:start w:val="1"/>
      <w:numFmt w:val="bullet"/>
      <w:lvlText w:val="▪"/>
      <w:lvlJc w:val="left"/>
      <w:pPr>
        <w:ind w:left="7056" w:firstLine="6696"/>
      </w:pPr>
      <w:rPr>
        <w:rFonts w:ascii="Arial" w:cs="Arial" w:eastAsia="Arial" w:hAnsi="Arial"/>
      </w:rPr>
    </w:lvl>
  </w:abstractNum>
  <w:abstractNum w:abstractNumId="7">
    <w:lvl w:ilvl="0">
      <w:start w:val="1"/>
      <w:numFmt w:val="decimal"/>
      <w:lvlText w:val="%1."/>
      <w:lvlJc w:val="left"/>
      <w:pPr>
        <w:ind w:left="936" w:firstLine="576"/>
      </w:pPr>
      <w:rPr/>
    </w:lvl>
    <w:lvl w:ilvl="1">
      <w:start w:val="1"/>
      <w:numFmt w:val="lowerLetter"/>
      <w:lvlText w:val="%2."/>
      <w:lvlJc w:val="left"/>
      <w:pPr>
        <w:ind w:left="1656" w:firstLine="1296"/>
      </w:pPr>
      <w:rPr/>
    </w:lvl>
    <w:lvl w:ilvl="2">
      <w:start w:val="1"/>
      <w:numFmt w:val="lowerRoman"/>
      <w:lvlText w:val="%3."/>
      <w:lvlJc w:val="right"/>
      <w:pPr>
        <w:ind w:left="2376" w:firstLine="2196"/>
      </w:pPr>
      <w:rPr/>
    </w:lvl>
    <w:lvl w:ilvl="3">
      <w:start w:val="1"/>
      <w:numFmt w:val="decimal"/>
      <w:lvlText w:val="%4."/>
      <w:lvlJc w:val="left"/>
      <w:pPr>
        <w:ind w:left="3096" w:firstLine="2736"/>
      </w:pPr>
      <w:rPr/>
    </w:lvl>
    <w:lvl w:ilvl="4">
      <w:start w:val="1"/>
      <w:numFmt w:val="lowerLetter"/>
      <w:lvlText w:val="%5."/>
      <w:lvlJc w:val="left"/>
      <w:pPr>
        <w:ind w:left="3816" w:firstLine="3456"/>
      </w:pPr>
      <w:rPr/>
    </w:lvl>
    <w:lvl w:ilvl="5">
      <w:start w:val="1"/>
      <w:numFmt w:val="lowerRoman"/>
      <w:lvlText w:val="%6."/>
      <w:lvlJc w:val="right"/>
      <w:pPr>
        <w:ind w:left="4536" w:firstLine="4356"/>
      </w:pPr>
      <w:rPr/>
    </w:lvl>
    <w:lvl w:ilvl="6">
      <w:start w:val="1"/>
      <w:numFmt w:val="decimal"/>
      <w:lvlText w:val="%7."/>
      <w:lvlJc w:val="left"/>
      <w:pPr>
        <w:ind w:left="5256" w:firstLine="4896"/>
      </w:pPr>
      <w:rPr/>
    </w:lvl>
    <w:lvl w:ilvl="7">
      <w:start w:val="1"/>
      <w:numFmt w:val="lowerLetter"/>
      <w:lvlText w:val="%8."/>
      <w:lvlJc w:val="left"/>
      <w:pPr>
        <w:ind w:left="5976" w:firstLine="5616"/>
      </w:pPr>
      <w:rPr/>
    </w:lvl>
    <w:lvl w:ilvl="8">
      <w:start w:val="1"/>
      <w:numFmt w:val="lowerRoman"/>
      <w:lvlText w:val="%9."/>
      <w:lvlJc w:val="right"/>
      <w:pPr>
        <w:ind w:left="6696" w:firstLine="6516"/>
      </w:pPr>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936" w:firstLine="576"/>
      </w:pPr>
      <w:rPr/>
    </w:lvl>
    <w:lvl w:ilvl="1">
      <w:start w:val="1"/>
      <w:numFmt w:val="decimal"/>
      <w:lvlText w:val="%1.%2"/>
      <w:lvlJc w:val="left"/>
      <w:pPr>
        <w:ind w:left="1416" w:firstLine="936"/>
      </w:pPr>
      <w:rPr/>
    </w:lvl>
    <w:lvl w:ilvl="2">
      <w:start w:val="1"/>
      <w:numFmt w:val="decimal"/>
      <w:lvlText w:val="%1.%2.%3"/>
      <w:lvlJc w:val="left"/>
      <w:pPr>
        <w:ind w:left="2016" w:firstLine="1296"/>
      </w:pPr>
      <w:rPr/>
    </w:lvl>
    <w:lvl w:ilvl="3">
      <w:start w:val="1"/>
      <w:numFmt w:val="decimal"/>
      <w:lvlText w:val="%1.%2.%3.%4"/>
      <w:lvlJc w:val="left"/>
      <w:pPr>
        <w:ind w:left="2376" w:firstLine="1656"/>
      </w:pPr>
      <w:rPr/>
    </w:lvl>
    <w:lvl w:ilvl="4">
      <w:start w:val="1"/>
      <w:numFmt w:val="decimal"/>
      <w:lvlText w:val="%1.%2.%3.%4.%5"/>
      <w:lvlJc w:val="left"/>
      <w:pPr>
        <w:ind w:left="3096" w:firstLine="2016.0000000000002"/>
      </w:pPr>
      <w:rPr/>
    </w:lvl>
    <w:lvl w:ilvl="5">
      <w:start w:val="1"/>
      <w:numFmt w:val="decimal"/>
      <w:lvlText w:val="%1.%2.%3.%4.%5.%6"/>
      <w:lvlJc w:val="left"/>
      <w:pPr>
        <w:ind w:left="3456" w:firstLine="2376"/>
      </w:pPr>
      <w:rPr/>
    </w:lvl>
    <w:lvl w:ilvl="6">
      <w:start w:val="1"/>
      <w:numFmt w:val="decimal"/>
      <w:lvlText w:val="%1.%2.%3.%4.%5.%6.%7"/>
      <w:lvlJc w:val="left"/>
      <w:pPr>
        <w:ind w:left="4176" w:firstLine="2736"/>
      </w:pPr>
      <w:rPr/>
    </w:lvl>
    <w:lvl w:ilvl="7">
      <w:start w:val="1"/>
      <w:numFmt w:val="decimal"/>
      <w:lvlText w:val="%1.%2.%3.%4.%5.%6.%7.%8"/>
      <w:lvlJc w:val="left"/>
      <w:pPr>
        <w:ind w:left="4536" w:firstLine="3096"/>
      </w:pPr>
      <w:rPr/>
    </w:lvl>
    <w:lvl w:ilvl="8">
      <w:start w:val="1"/>
      <w:numFmt w:val="decimal"/>
      <w:lvlText w:val="%1.%2.%3.%4.%5.%6.%7.%8.%9"/>
      <w:lvlJc w:val="left"/>
      <w:pPr>
        <w:ind w:left="5256" w:firstLine="3456"/>
      </w:pPr>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pacing w:after="240" w:before="240" w:line="240" w:lineRule="auto"/>
      <w:ind w:left="432" w:right="0" w:hanging="432"/>
      <w:jc w:val="center"/>
    </w:pPr>
    <w:rPr>
      <w:rFonts w:ascii="Arial" w:cs="Arial" w:eastAsia="Arial" w:hAnsi="Arial"/>
      <w:b w:val="1"/>
      <w:i w:val="0"/>
      <w:smallCaps w:val="0"/>
      <w:strike w:val="0"/>
      <w:color w:val="000000"/>
      <w:sz w:val="24"/>
      <w:szCs w:val="24"/>
      <w:u w:val="none"/>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pacing w:after="240" w:before="240" w:line="240" w:lineRule="auto"/>
      <w:ind w:left="576" w:right="0" w:hanging="576"/>
      <w:jc w:val="both"/>
    </w:pPr>
    <w:rPr>
      <w:rFonts w:ascii="Arial" w:cs="Arial" w:eastAsia="Arial" w:hAnsi="Arial"/>
      <w:b w:val="1"/>
      <w:i w:val="0"/>
      <w:smallCaps w:val="0"/>
      <w:strike w:val="0"/>
      <w:color w:val="000000"/>
      <w:sz w:val="24"/>
      <w:szCs w:val="24"/>
      <w:u w:val="none"/>
      <w:vertAlign w:val="baseline"/>
    </w:rPr>
  </w:style>
  <w:style w:type="paragraph" w:styleId="Heading3">
    <w:name w:val="heading 3"/>
    <w:basedOn w:val="Normal"/>
    <w:next w:val="Normal"/>
    <w:pPr>
      <w:keepNext w:val="1"/>
      <w:pBdr/>
      <w:spacing w:after="120" w:line="360" w:lineRule="auto"/>
      <w:contextualSpacing w:val="1"/>
      <w:jc w:val="left"/>
    </w:pPr>
    <w:rPr>
      <w:b w:val="1"/>
      <w:sz w:val="24"/>
      <w:szCs w:val="24"/>
    </w:rPr>
  </w:style>
  <w:style w:type="paragraph" w:styleId="Heading4">
    <w:name w:val="heading 4"/>
    <w:basedOn w:val="Normal"/>
    <w:next w:val="Normal"/>
    <w:pPr>
      <w:keepNext w:val="1"/>
      <w:pBdr/>
      <w:spacing w:before="200" w:line="360" w:lineRule="auto"/>
      <w:ind w:left="864"/>
      <w:contextualSpacing w:val="1"/>
    </w:pPr>
    <w:rPr>
      <w:b w:val="1"/>
      <w:sz w:val="24"/>
      <w:szCs w:val="24"/>
    </w:rPr>
  </w:style>
  <w:style w:type="paragraph" w:styleId="Heading5">
    <w:name w:val="heading 5"/>
    <w:basedOn w:val="Normal"/>
    <w:next w:val="Normal"/>
    <w:pPr>
      <w:keepNext w:val="1"/>
      <w:keepLines w:val="0"/>
      <w:widowControl w:val="0"/>
      <w:pBdr>
        <w:top w:space="0" w:sz="0" w:val="nil"/>
        <w:left w:space="0" w:sz="0" w:val="nil"/>
        <w:bottom w:space="0" w:sz="0" w:val="nil"/>
        <w:right w:space="0" w:sz="0" w:val="nil"/>
        <w:between w:space="0" w:sz="0" w:val="nil"/>
      </w:pBdr>
      <w:spacing w:after="0" w:before="0" w:line="240" w:lineRule="auto"/>
      <w:ind w:left="1008" w:right="0" w:hanging="1008"/>
      <w:jc w:val="both"/>
    </w:pPr>
    <w:rPr>
      <w:rFonts w:ascii="Arial" w:cs="Arial" w:eastAsia="Arial" w:hAnsi="Arial"/>
      <w:b w:val="1"/>
      <w:i w:val="1"/>
      <w:smallCaps w:val="0"/>
      <w:strike w:val="0"/>
      <w:color w:val="000000"/>
      <w:sz w:val="20"/>
      <w:szCs w:val="20"/>
      <w:u w:val="none"/>
      <w:vertAlign w:val="baseline"/>
    </w:rPr>
  </w:style>
  <w:style w:type="paragraph" w:styleId="Heading6">
    <w:name w:val="heading 6"/>
    <w:basedOn w:val="Normal"/>
    <w:next w:val="Normal"/>
    <w:pPr>
      <w:keepNext w:val="1"/>
      <w:keepLines w:val="0"/>
      <w:widowControl w:val="0"/>
      <w:pBdr>
        <w:top w:space="0" w:sz="0" w:val="nil"/>
        <w:left w:space="0" w:sz="0" w:val="nil"/>
        <w:bottom w:space="0" w:sz="0" w:val="nil"/>
        <w:right w:space="0" w:sz="0" w:val="nil"/>
        <w:between w:space="0" w:sz="0" w:val="nil"/>
      </w:pBdr>
      <w:spacing w:after="0" w:before="0" w:line="240" w:lineRule="auto"/>
      <w:ind w:left="1152" w:right="0" w:hanging="1152"/>
      <w:jc w:val="center"/>
    </w:pPr>
    <w:rPr>
      <w:rFonts w:ascii="Arial" w:cs="Arial" w:eastAsia="Arial" w:hAnsi="Arial"/>
      <w:b w:val="1"/>
      <w:i w:val="0"/>
      <w:smallCaps w:val="0"/>
      <w:strike w:val="0"/>
      <w:color w:val="000000"/>
      <w:sz w:val="32"/>
      <w:szCs w:val="32"/>
      <w:u w:val="none"/>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jc w:val="center"/>
    </w:pPr>
    <w:rPr>
      <w:rFonts w:ascii="Arial" w:cs="Arial" w:eastAsia="Arial" w:hAnsi="Arial"/>
      <w:b w:val="1"/>
      <w:i w:val="0"/>
      <w:smallCaps w:val="0"/>
      <w:strike w:val="0"/>
      <w:color w:val="000000"/>
      <w:sz w:val="24"/>
      <w:szCs w:val="24"/>
      <w:u w:val="none"/>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pacing w:after="160" w:before="0" w:line="240" w:lineRule="auto"/>
      <w:ind w:left="0" w:right="0" w:firstLine="0"/>
      <w:jc w:val="both"/>
    </w:pPr>
    <w:rPr>
      <w:rFonts w:ascii="Calibri" w:cs="Calibri" w:eastAsia="Calibri" w:hAnsi="Calibri"/>
      <w:b w:val="0"/>
      <w:i w:val="0"/>
      <w:smallCaps w:val="0"/>
      <w:strike w:val="0"/>
      <w:color w:val="5a5a5a"/>
      <w:sz w:val="22"/>
      <w:szCs w:val="22"/>
      <w:u w:val="none"/>
      <w:vertAlign w:val="baseline"/>
    </w:rPr>
  </w:style>
  <w:style w:type="table" w:styleId="Table1">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shd w:fill="ebf1dd"/>
        <w:tcMar>
          <w:left w:w="115.0" w:type="dxa"/>
          <w:right w:w="115.0" w:type="dxa"/>
        </w:tcMar>
      </w:tcPr>
    </w:tblStylePr>
    <w:tblStylePr w:type="band1Vert">
      <w:pPr>
        <w:pBdr/>
        <w:contextualSpacing w:val="1"/>
      </w:pPr>
      <w:rPr/>
      <w:tcPr>
        <w:shd w:fill="ebf1dd"/>
        <w:tcMar>
          <w:left w:w="115.0" w:type="dxa"/>
          <w:right w:w="115.0" w:type="dxa"/>
        </w:tcMar>
      </w:tcPr>
    </w:tblStylePr>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color w:val="ffffff"/>
      </w:rPr>
      <w:tcPr>
        <w:tcBorders>
          <w:top w:color="9bbb59" w:space="0" w:sz="4" w:val="single"/>
          <w:left w:color="9bbb59" w:space="0" w:sz="4" w:val="single"/>
          <w:bottom w:color="9bbb59" w:space="0" w:sz="4" w:val="single"/>
          <w:right w:color="9bbb59" w:space="0" w:sz="4" w:val="single"/>
          <w:insideH w:color="000000" w:space="0" w:sz="0" w:val="nil"/>
          <w:insideV w:color="000000" w:space="0" w:sz="0" w:val="nil"/>
        </w:tcBorders>
        <w:shd w:fill="9bbb59"/>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9bbb59" w:space="0" w:sz="4" w:val="single"/>
        </w:tcBorders>
        <w:tcMar>
          <w:left w:w="115.0" w:type="dxa"/>
          <w:right w:w="115.0" w:type="dxa"/>
        </w:tcMar>
      </w:tcPr>
    </w:tblStylePr>
    <w:tblStylePr w:type="neCell"/>
    <w:tblStylePr w:type="nwCell"/>
    <w:tblStylePr w:type="seCell"/>
    <w:tblStylePr w:type="swCell"/>
  </w:style>
  <w:style w:type="table" w:styleId="Table2">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shd w:fill="ebf1dd"/>
        <w:tcMar>
          <w:left w:w="115.0" w:type="dxa"/>
          <w:right w:w="115.0" w:type="dxa"/>
        </w:tcMar>
      </w:tcPr>
    </w:tblStylePr>
    <w:tblStylePr w:type="band1Vert">
      <w:pPr>
        <w:pBdr/>
        <w:contextualSpacing w:val="1"/>
      </w:pPr>
      <w:rPr/>
      <w:tcPr>
        <w:shd w:fill="ebf1dd"/>
        <w:tcMar>
          <w:left w:w="115.0" w:type="dxa"/>
          <w:right w:w="115.0" w:type="dxa"/>
        </w:tcMar>
      </w:tcPr>
    </w:tblStylePr>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color w:val="ffffff"/>
      </w:rPr>
      <w:tcPr>
        <w:tcBorders>
          <w:top w:color="9bbb59" w:space="0" w:sz="4" w:val="single"/>
          <w:left w:color="9bbb59" w:space="0" w:sz="4" w:val="single"/>
          <w:bottom w:color="9bbb59" w:space="0" w:sz="4" w:val="single"/>
          <w:right w:color="9bbb59" w:space="0" w:sz="4" w:val="single"/>
          <w:insideH w:color="000000" w:space="0" w:sz="0" w:val="nil"/>
          <w:insideV w:color="000000" w:space="0" w:sz="0" w:val="nil"/>
        </w:tcBorders>
        <w:shd w:fill="9bbb59"/>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9bbb59" w:space="0" w:sz="4" w:val="single"/>
        </w:tcBorders>
        <w:tcMar>
          <w:left w:w="115.0" w:type="dxa"/>
          <w:right w:w="115.0" w:type="dxa"/>
        </w:tcMar>
      </w:tcPr>
    </w:tblStylePr>
    <w:tblStylePr w:type="neCell"/>
    <w:tblStylePr w:type="nwCell"/>
    <w:tblStylePr w:type="seCell"/>
    <w:tblStylePr w:type="swCell"/>
  </w:style>
  <w:style w:type="table" w:styleId="Table3">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shd w:fill="ebf1dd"/>
        <w:tcMar>
          <w:left w:w="115.0" w:type="dxa"/>
          <w:right w:w="115.0" w:type="dxa"/>
        </w:tcMar>
      </w:tcPr>
    </w:tblStylePr>
    <w:tblStylePr w:type="band1Vert">
      <w:pPr>
        <w:pBdr/>
        <w:contextualSpacing w:val="1"/>
      </w:pPr>
      <w:rPr/>
      <w:tcPr>
        <w:shd w:fill="ebf1dd"/>
        <w:tcMar>
          <w:left w:w="115.0" w:type="dxa"/>
          <w:right w:w="115.0" w:type="dxa"/>
        </w:tcMar>
      </w:tcPr>
    </w:tblStylePr>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color w:val="ffffff"/>
      </w:rPr>
      <w:tcPr>
        <w:tcBorders>
          <w:top w:color="9bbb59" w:space="0" w:sz="4" w:val="single"/>
          <w:left w:color="9bbb59" w:space="0" w:sz="4" w:val="single"/>
          <w:bottom w:color="9bbb59" w:space="0" w:sz="4" w:val="single"/>
          <w:right w:color="9bbb59" w:space="0" w:sz="4" w:val="single"/>
          <w:insideH w:color="000000" w:space="0" w:sz="0" w:val="nil"/>
          <w:insideV w:color="000000" w:space="0" w:sz="0" w:val="nil"/>
        </w:tcBorders>
        <w:shd w:fill="9bbb59"/>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9bbb59" w:space="0" w:sz="4" w:val="single"/>
        </w:tcBorders>
        <w:tcMar>
          <w:left w:w="115.0" w:type="dxa"/>
          <w:right w:w="115.0" w:type="dxa"/>
        </w:tcMar>
      </w:tcPr>
    </w:tblStylePr>
    <w:tblStylePr w:type="neCell"/>
    <w:tblStylePr w:type="nwCell"/>
    <w:tblStylePr w:type="seCell"/>
    <w:tblStylePr w:type="swCell"/>
  </w:style>
  <w:style w:type="table" w:styleId="Table4">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shd w:fill="ebf1dd"/>
        <w:tcMar>
          <w:left w:w="115.0" w:type="dxa"/>
          <w:right w:w="115.0" w:type="dxa"/>
        </w:tcMar>
      </w:tcPr>
    </w:tblStylePr>
    <w:tblStylePr w:type="band1Vert">
      <w:pPr>
        <w:pBdr/>
        <w:contextualSpacing w:val="1"/>
      </w:pPr>
      <w:rPr/>
      <w:tcPr>
        <w:shd w:fill="ebf1dd"/>
        <w:tcMar>
          <w:left w:w="115.0" w:type="dxa"/>
          <w:right w:w="115.0" w:type="dxa"/>
        </w:tcMar>
      </w:tcPr>
    </w:tblStylePr>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color w:val="ffffff"/>
      </w:rPr>
      <w:tcPr>
        <w:tcBorders>
          <w:top w:color="9bbb59" w:space="0" w:sz="4" w:val="single"/>
          <w:left w:color="9bbb59" w:space="0" w:sz="4" w:val="single"/>
          <w:bottom w:color="9bbb59" w:space="0" w:sz="4" w:val="single"/>
          <w:right w:color="9bbb59" w:space="0" w:sz="4" w:val="single"/>
          <w:insideH w:color="000000" w:space="0" w:sz="0" w:val="nil"/>
          <w:insideV w:color="000000" w:space="0" w:sz="0" w:val="nil"/>
        </w:tcBorders>
        <w:shd w:fill="9bbb59"/>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9bbb59" w:space="0" w:sz="4" w:val="single"/>
        </w:tcBorders>
        <w:tcMar>
          <w:left w:w="115.0" w:type="dxa"/>
          <w:right w:w="115.0" w:type="dxa"/>
        </w:tcMar>
      </w:tcPr>
    </w:tblStylePr>
    <w:tblStylePr w:type="neCell"/>
    <w:tblStylePr w:type="nwCell"/>
    <w:tblStylePr w:type="seCell"/>
    <w:tblStylePr w:type="swCell"/>
  </w:style>
  <w:style w:type="table" w:styleId="Table5">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shd w:fill="ebf1dd"/>
        <w:tcMar>
          <w:left w:w="115.0" w:type="dxa"/>
          <w:right w:w="115.0" w:type="dxa"/>
        </w:tcMar>
      </w:tcPr>
    </w:tblStylePr>
    <w:tblStylePr w:type="band1Vert">
      <w:pPr>
        <w:pBdr/>
        <w:contextualSpacing w:val="1"/>
      </w:pPr>
      <w:rPr/>
      <w:tcPr>
        <w:shd w:fill="ebf1dd"/>
        <w:tcMar>
          <w:left w:w="115.0" w:type="dxa"/>
          <w:right w:w="115.0" w:type="dxa"/>
        </w:tcMar>
      </w:tcPr>
    </w:tblStylePr>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color w:val="ffffff"/>
      </w:rPr>
      <w:tcPr>
        <w:tcBorders>
          <w:top w:color="9bbb59" w:space="0" w:sz="4" w:val="single"/>
          <w:left w:color="9bbb59" w:space="0" w:sz="4" w:val="single"/>
          <w:bottom w:color="9bbb59" w:space="0" w:sz="4" w:val="single"/>
          <w:right w:color="9bbb59" w:space="0" w:sz="4" w:val="single"/>
          <w:insideH w:color="000000" w:space="0" w:sz="0" w:val="nil"/>
          <w:insideV w:color="000000" w:space="0" w:sz="0" w:val="nil"/>
        </w:tcBorders>
        <w:shd w:fill="9bbb59"/>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9bbb59" w:space="0" w:sz="4" w:val="single"/>
        </w:tcBorders>
        <w:tcMar>
          <w:left w:w="115.0" w:type="dxa"/>
          <w:right w:w="115.0" w:type="dxa"/>
        </w:tcMar>
      </w:tcPr>
    </w:tblStylePr>
    <w:tblStylePr w:type="neCell"/>
    <w:tblStylePr w:type="nwCell"/>
    <w:tblStylePr w:type="seCell"/>
    <w:tblStylePr w:type="swCell"/>
  </w:style>
  <w:style w:type="table" w:styleId="Table6">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shd w:fill="ebf1dd"/>
        <w:tcMar>
          <w:left w:w="115.0" w:type="dxa"/>
          <w:right w:w="115.0" w:type="dxa"/>
        </w:tcMar>
      </w:tcPr>
    </w:tblStylePr>
    <w:tblStylePr w:type="band1Vert">
      <w:pPr>
        <w:pBdr/>
        <w:contextualSpacing w:val="1"/>
      </w:pPr>
      <w:rPr/>
      <w:tcPr>
        <w:shd w:fill="ebf1dd"/>
        <w:tcMar>
          <w:left w:w="115.0" w:type="dxa"/>
          <w:right w:w="115.0" w:type="dxa"/>
        </w:tcMar>
      </w:tcPr>
    </w:tblStylePr>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color w:val="ffffff"/>
      </w:rPr>
      <w:tcPr>
        <w:tcBorders>
          <w:top w:color="9bbb59" w:space="0" w:sz="4" w:val="single"/>
          <w:left w:color="9bbb59" w:space="0" w:sz="4" w:val="single"/>
          <w:bottom w:color="9bbb59" w:space="0" w:sz="4" w:val="single"/>
          <w:right w:color="9bbb59" w:space="0" w:sz="4" w:val="single"/>
          <w:insideH w:color="000000" w:space="0" w:sz="0" w:val="nil"/>
          <w:insideV w:color="000000" w:space="0" w:sz="0" w:val="nil"/>
        </w:tcBorders>
        <w:shd w:fill="9bbb59"/>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9bbb59" w:space="0" w:sz="4" w:val="single"/>
        </w:tcBorders>
        <w:tcMar>
          <w:left w:w="115.0" w:type="dxa"/>
          <w:right w:w="115.0" w:type="dxa"/>
        </w:tcMar>
      </w:tcPr>
    </w:tblStylePr>
    <w:tblStylePr w:type="neCell"/>
    <w:tblStylePr w:type="nwCell"/>
    <w:tblStylePr w:type="seCell"/>
    <w:tblStylePr w:type="swCell"/>
  </w:style>
  <w:style w:type="table" w:styleId="Table7">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shd w:fill="ebf1dd"/>
        <w:tcMar>
          <w:left w:w="115.0" w:type="dxa"/>
          <w:right w:w="115.0" w:type="dxa"/>
        </w:tcMar>
      </w:tcPr>
    </w:tblStylePr>
    <w:tblStylePr w:type="band1Vert">
      <w:pPr>
        <w:pBdr/>
        <w:contextualSpacing w:val="1"/>
      </w:pPr>
      <w:rPr/>
      <w:tcPr>
        <w:shd w:fill="ebf1dd"/>
        <w:tcMar>
          <w:left w:w="115.0" w:type="dxa"/>
          <w:right w:w="115.0" w:type="dxa"/>
        </w:tcMar>
      </w:tcPr>
    </w:tblStylePr>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color w:val="ffffff"/>
      </w:rPr>
      <w:tcPr>
        <w:tcBorders>
          <w:top w:color="9bbb59" w:space="0" w:sz="4" w:val="single"/>
          <w:left w:color="9bbb59" w:space="0" w:sz="4" w:val="single"/>
          <w:bottom w:color="9bbb59" w:space="0" w:sz="4" w:val="single"/>
          <w:right w:color="9bbb59" w:space="0" w:sz="4" w:val="single"/>
          <w:insideH w:color="000000" w:space="0" w:sz="0" w:val="nil"/>
          <w:insideV w:color="000000" w:space="0" w:sz="0" w:val="nil"/>
        </w:tcBorders>
        <w:shd w:fill="9bbb59"/>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9bbb59" w:space="0" w:sz="4" w:val="single"/>
        </w:tcBorders>
        <w:tcMar>
          <w:left w:w="115.0" w:type="dxa"/>
          <w:right w:w="115.0" w:type="dxa"/>
        </w:tcMar>
      </w:tcPr>
    </w:tblStylePr>
    <w:tblStylePr w:type="neCell"/>
    <w:tblStylePr w:type="nwCell"/>
    <w:tblStylePr w:type="seCell"/>
    <w:tblStylePr w:type="swCell"/>
  </w:style>
  <w:style w:type="table" w:styleId="Table8">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shd w:fill="ebf1dd"/>
        <w:tcMar>
          <w:left w:w="115.0" w:type="dxa"/>
          <w:right w:w="115.0" w:type="dxa"/>
        </w:tcMar>
      </w:tcPr>
    </w:tblStylePr>
    <w:tblStylePr w:type="band1Vert">
      <w:pPr>
        <w:pBdr/>
        <w:contextualSpacing w:val="1"/>
      </w:pPr>
      <w:rPr/>
      <w:tcPr>
        <w:shd w:fill="ebf1dd"/>
        <w:tcMar>
          <w:left w:w="115.0" w:type="dxa"/>
          <w:right w:w="115.0" w:type="dxa"/>
        </w:tcMar>
      </w:tcPr>
    </w:tblStylePr>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color w:val="ffffff"/>
      </w:rPr>
      <w:tcPr>
        <w:tcBorders>
          <w:top w:color="9bbb59" w:space="0" w:sz="4" w:val="single"/>
          <w:left w:color="9bbb59" w:space="0" w:sz="4" w:val="single"/>
          <w:bottom w:color="9bbb59" w:space="0" w:sz="4" w:val="single"/>
          <w:right w:color="9bbb59" w:space="0" w:sz="4" w:val="single"/>
          <w:insideH w:color="000000" w:space="0" w:sz="0" w:val="nil"/>
          <w:insideV w:color="000000" w:space="0" w:sz="0" w:val="nil"/>
        </w:tcBorders>
        <w:shd w:fill="9bbb59"/>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9bbb59" w:space="0" w:sz="4" w:val="single"/>
        </w:tcBorders>
        <w:tcMar>
          <w:left w:w="115.0" w:type="dxa"/>
          <w:right w:w="115.0" w:type="dxa"/>
        </w:tcMar>
      </w:tcPr>
    </w:tblStylePr>
    <w:tblStylePr w:type="neCell"/>
    <w:tblStylePr w:type="nwCell"/>
    <w:tblStylePr w:type="seCell"/>
    <w:tblStylePr w:type="swCell"/>
  </w:style>
  <w:style w:type="table" w:styleId="Table9">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shd w:fill="ebf1dd"/>
        <w:tcMar>
          <w:left w:w="115.0" w:type="dxa"/>
          <w:right w:w="115.0" w:type="dxa"/>
        </w:tcMar>
      </w:tcPr>
    </w:tblStylePr>
    <w:tblStylePr w:type="band1Vert">
      <w:pPr>
        <w:pBdr/>
        <w:contextualSpacing w:val="1"/>
      </w:pPr>
      <w:rPr/>
      <w:tcPr>
        <w:shd w:fill="ebf1dd"/>
        <w:tcMar>
          <w:left w:w="115.0" w:type="dxa"/>
          <w:right w:w="115.0" w:type="dxa"/>
        </w:tcMar>
      </w:tcPr>
    </w:tblStylePr>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color w:val="ffffff"/>
      </w:rPr>
      <w:tcPr>
        <w:tcBorders>
          <w:top w:color="9bbb59" w:space="0" w:sz="4" w:val="single"/>
          <w:left w:color="9bbb59" w:space="0" w:sz="4" w:val="single"/>
          <w:bottom w:color="9bbb59" w:space="0" w:sz="4" w:val="single"/>
          <w:right w:color="9bbb59" w:space="0" w:sz="4" w:val="single"/>
          <w:insideH w:color="000000" w:space="0" w:sz="0" w:val="nil"/>
          <w:insideV w:color="000000" w:space="0" w:sz="0" w:val="nil"/>
        </w:tcBorders>
        <w:shd w:fill="9bbb59"/>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9bbb59" w:space="0" w:sz="4" w:val="single"/>
        </w:tcBorders>
        <w:tcMar>
          <w:left w:w="115.0" w:type="dxa"/>
          <w:right w:w="115.0" w:type="dxa"/>
        </w:tcMar>
      </w:tcPr>
    </w:tblStylePr>
    <w:tblStylePr w:type="neCell"/>
    <w:tblStylePr w:type="nwCell"/>
    <w:tblStylePr w:type="seCell"/>
    <w:tblStylePr w:type="swCell"/>
  </w:style>
  <w:style w:type="table" w:styleId="Table10">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shd w:fill="ededed"/>
        <w:tcMar>
          <w:left w:w="115.0" w:type="dxa"/>
          <w:right w:w="115.0" w:type="dxa"/>
        </w:tcMar>
      </w:tcPr>
    </w:tblStylePr>
    <w:tblStylePr w:type="band1Vert">
      <w:pPr>
        <w:pBdr/>
        <w:contextualSpacing w:val="1"/>
      </w:pPr>
      <w:rPr/>
      <w:tcPr>
        <w:shd w:fill="ededed"/>
        <w:tcMar>
          <w:left w:w="115.0" w:type="dxa"/>
          <w:right w:w="115.0" w:type="dxa"/>
        </w:tcMar>
      </w:tcPr>
    </w:tblStylePr>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a5a5a5" w:space="0" w:sz="4" w:val="single"/>
        </w:tcBorders>
        <w:tcMar>
          <w:left w:w="115.0" w:type="dxa"/>
          <w:right w:w="115.0" w:type="dxa"/>
        </w:tcMar>
      </w:tcPr>
    </w:tblStylePr>
    <w:tblStylePr w:type="neCell"/>
    <w:tblStylePr w:type="nwCell"/>
    <w:tblStylePr w:type="seCell"/>
    <w:tblStylePr w:type="swCell"/>
  </w:style>
  <w:style w:type="table" w:styleId="Table11">
    <w:basedOn w:val="TableNormal"/>
    <w:tblPr>
      <w:tblStyleRowBandSize w:val="1"/>
      <w:tblStyleColBandSize w:val="1"/>
      <w:tblCellMar>
        <w:top w:w="0.0" w:type="dxa"/>
        <w:left w:w="71.0" w:type="dxa"/>
        <w:bottom w:w="0.0" w:type="dxa"/>
        <w:right w:w="71.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71.0" w:type="dxa"/>
        <w:bottom w:w="0.0" w:type="dxa"/>
        <w:right w:w="71.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dialnet.unirioja.es/servlet/articulo?codigo=5042977" TargetMode="External"/><Relationship Id="rId22" Type="http://schemas.openxmlformats.org/officeDocument/2006/relationships/hyperlink" Target="https://dialnet.unirioja.es/servlet/articulo?codigo=4560567" TargetMode="External"/><Relationship Id="rId21" Type="http://schemas.openxmlformats.org/officeDocument/2006/relationships/hyperlink" Target="https://dialnet.unirioja.es/servlet/articulo?codigo=4784584" TargetMode="External"/><Relationship Id="rId24" Type="http://schemas.openxmlformats.org/officeDocument/2006/relationships/hyperlink" Target="http://hdl.handle.net/10915/23137" TargetMode="External"/><Relationship Id="rId23" Type="http://schemas.openxmlformats.org/officeDocument/2006/relationships/hyperlink" Target="https://dialnet.unirioja.es/servlet/articulo?codigo=4546762"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jpg"/><Relationship Id="rId26" Type="http://schemas.openxmlformats.org/officeDocument/2006/relationships/hyperlink" Target="http://hdl.handle.net/123456789/778" TargetMode="External"/><Relationship Id="rId25" Type="http://schemas.openxmlformats.org/officeDocument/2006/relationships/hyperlink" Target="http://www.mintic.gov.co/portal/604/w3-article-2627.html" TargetMode="External"/><Relationship Id="rId28" Type="http://schemas.openxmlformats.org/officeDocument/2006/relationships/hyperlink" Target="http://dewey.uab.es/pmarques/tic.htm" TargetMode="External"/><Relationship Id="rId27" Type="http://schemas.openxmlformats.org/officeDocument/2006/relationships/hyperlink" Target="http://hdl.handle.net/11634/391" TargetMode="External"/><Relationship Id="rId5" Type="http://schemas.openxmlformats.org/officeDocument/2006/relationships/image" Target="media/image20.png"/><Relationship Id="rId6" Type="http://schemas.openxmlformats.org/officeDocument/2006/relationships/image" Target="media/image24.png"/><Relationship Id="rId29" Type="http://schemas.openxmlformats.org/officeDocument/2006/relationships/hyperlink" Target="http://www.bdigital.unal.edu.co/5411/1/200802180-2011.pdf" TargetMode="External"/><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hyperlink" Target="http://catarina.udlap.mx/u_dl_a/tales/documentos/lis/fuentes_k_jf/" TargetMode="External"/><Relationship Id="rId30" Type="http://schemas.openxmlformats.org/officeDocument/2006/relationships/hyperlink" Target="https://www.gestiopolis.com/mejora-innovacion-procesos/" TargetMode="External"/><Relationship Id="rId11" Type="http://schemas.openxmlformats.org/officeDocument/2006/relationships/image" Target="media/image17.jpg"/><Relationship Id="rId33" Type="http://schemas.openxmlformats.org/officeDocument/2006/relationships/hyperlink" Target="http://www.itespresso.es/muy-breve-historia-del-software-45687.html" TargetMode="External"/><Relationship Id="rId10" Type="http://schemas.openxmlformats.org/officeDocument/2006/relationships/image" Target="media/image23.jpg"/><Relationship Id="rId32" Type="http://schemas.openxmlformats.org/officeDocument/2006/relationships/hyperlink" Target="https://desarrolloweb.com/articulos/2380.php" TargetMode="External"/><Relationship Id="rId13" Type="http://schemas.openxmlformats.org/officeDocument/2006/relationships/image" Target="media/image8.png"/><Relationship Id="rId35" Type="http://schemas.openxmlformats.org/officeDocument/2006/relationships/hyperlink" Target="http://internacional.elpais.com/internacional/2013/06/10/actualidad/1370853710_349931.html" TargetMode="External"/><Relationship Id="rId12" Type="http://schemas.openxmlformats.org/officeDocument/2006/relationships/image" Target="media/image19.png"/><Relationship Id="rId34" Type="http://schemas.openxmlformats.org/officeDocument/2006/relationships/hyperlink" Target="https://www.fayerwayer.com/2016/01/empieza-bien-el-2016-sumergete-en-la-revolucion-del-software/" TargetMode="External"/><Relationship Id="rId15" Type="http://schemas.openxmlformats.org/officeDocument/2006/relationships/image" Target="media/image16.png"/><Relationship Id="rId14" Type="http://schemas.openxmlformats.org/officeDocument/2006/relationships/image" Target="media/image18.png"/><Relationship Id="rId36" Type="http://schemas.openxmlformats.org/officeDocument/2006/relationships/image" Target="media/image22.png"/><Relationship Id="rId17" Type="http://schemas.openxmlformats.org/officeDocument/2006/relationships/image" Target="media/image5.png"/><Relationship Id="rId16" Type="http://schemas.openxmlformats.org/officeDocument/2006/relationships/image" Target="media/image13.png"/><Relationship Id="rId19" Type="http://schemas.openxmlformats.org/officeDocument/2006/relationships/hyperlink" Target="http://hdl.handle.net/10915/4199" TargetMode="External"/><Relationship Id="rId18" Type="http://schemas.openxmlformats.org/officeDocument/2006/relationships/hyperlink" Target="http://hdl.handle.net/10915/2313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